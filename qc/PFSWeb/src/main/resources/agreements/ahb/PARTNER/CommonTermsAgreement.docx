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41" w:rsidRPr="00A36CD0" w:rsidRDefault="00270E41" w:rsidP="00270E41">
      <w:pPr>
        <w:rPr>
          <w:rStyle w:val="UnderlinedText"/>
          <w:rFonts w:asciiTheme="minorHAnsi" w:hAnsiTheme="minorHAnsi" w:cs="Arial"/>
          <w:b/>
          <w:bCs/>
          <w:smallCaps/>
          <w:sz w:val="20"/>
          <w:szCs w:val="20"/>
          <w:u w:val="none"/>
        </w:rPr>
      </w:pPr>
      <w:r w:rsidRPr="00A36CD0">
        <w:rPr>
          <w:rStyle w:val="UnderlinedText"/>
          <w:rFonts w:asciiTheme="minorHAnsi" w:hAnsiTheme="minorHAnsi" w:cs="Arial"/>
          <w:b/>
          <w:bCs/>
          <w:smallCaps/>
          <w:sz w:val="20"/>
          <w:szCs w:val="20"/>
          <w:u w:val="none"/>
        </w:rPr>
        <w:tab/>
      </w:r>
    </w:p>
    <w:p w:rsidR="00270E41" w:rsidRPr="00A36CD0" w:rsidRDefault="00270E41" w:rsidP="00270E41">
      <w:pPr>
        <w:rPr>
          <w:rStyle w:val="UnderlinedText"/>
          <w:rFonts w:asciiTheme="minorHAnsi" w:hAnsiTheme="minorHAnsi" w:cs="Arial"/>
          <w:b/>
          <w:bCs/>
          <w:smallCaps/>
          <w:sz w:val="20"/>
          <w:szCs w:val="20"/>
          <w:u w:val="none"/>
        </w:rPr>
      </w:pPr>
    </w:p>
    <w:tbl>
      <w:tblPr>
        <w:tblW w:w="7113" w:type="dxa"/>
        <w:jc w:val="center"/>
        <w:tblLayout w:type="fixed"/>
        <w:tblLook w:val="0000"/>
      </w:tblPr>
      <w:tblGrid>
        <w:gridCol w:w="7113"/>
      </w:tblGrid>
      <w:tr w:rsidR="00270E41" w:rsidRPr="00A36CD0" w:rsidTr="00E7141B">
        <w:trPr>
          <w:trHeight w:val="761"/>
          <w:jc w:val="center"/>
        </w:trPr>
        <w:tc>
          <w:tcPr>
            <w:tcW w:w="7113" w:type="dxa"/>
          </w:tcPr>
          <w:p w:rsidR="00270E41" w:rsidRPr="00A36CD0" w:rsidRDefault="00270E41" w:rsidP="00E7141B">
            <w:pPr>
              <w:pStyle w:val="COVERPAGE"/>
              <w:rPr>
                <w:rFonts w:asciiTheme="minorHAnsi" w:hAnsiTheme="minorHAnsi" w:cs="Arial"/>
                <w:sz w:val="20"/>
              </w:rPr>
            </w:pPr>
          </w:p>
          <w:p w:rsidR="00270E41" w:rsidRPr="00A36CD0" w:rsidRDefault="00270E41" w:rsidP="00E7141B">
            <w:pPr>
              <w:pStyle w:val="COVERPAGE"/>
              <w:rPr>
                <w:rFonts w:asciiTheme="minorHAnsi" w:hAnsiTheme="minorHAnsi" w:cs="Arial"/>
                <w:sz w:val="20"/>
              </w:rPr>
            </w:pPr>
          </w:p>
          <w:p w:rsidR="00270E41" w:rsidRPr="00A36CD0" w:rsidRDefault="00270E41" w:rsidP="00E7141B">
            <w:pPr>
              <w:pStyle w:val="COVERPAGE"/>
              <w:rPr>
                <w:rFonts w:asciiTheme="minorHAnsi" w:hAnsiTheme="minorHAnsi" w:cs="Arial"/>
                <w:sz w:val="20"/>
              </w:rPr>
            </w:pPr>
          </w:p>
          <w:p w:rsidR="00270E41" w:rsidRPr="00A36CD0" w:rsidRDefault="00270E41" w:rsidP="00E7141B">
            <w:pPr>
              <w:pStyle w:val="COVERPAGE"/>
              <w:rPr>
                <w:rFonts w:asciiTheme="minorHAnsi" w:hAnsiTheme="minorHAnsi" w:cs="Arial"/>
                <w:sz w:val="20"/>
              </w:rPr>
            </w:pPr>
          </w:p>
          <w:p w:rsidR="00270E41" w:rsidRPr="00A36CD0" w:rsidRDefault="00270E41" w:rsidP="00E7141B">
            <w:pPr>
              <w:pStyle w:val="COVERPAGE"/>
              <w:rPr>
                <w:rFonts w:asciiTheme="minorHAnsi" w:hAnsiTheme="minorHAnsi" w:cs="Arial"/>
                <w:sz w:val="20"/>
              </w:rPr>
            </w:pPr>
          </w:p>
        </w:tc>
      </w:tr>
      <w:tr w:rsidR="00270E41" w:rsidRPr="001B458D" w:rsidTr="00E7141B">
        <w:trPr>
          <w:trHeight w:val="1073"/>
          <w:jc w:val="center"/>
        </w:trPr>
        <w:tc>
          <w:tcPr>
            <w:tcW w:w="7113" w:type="dxa"/>
          </w:tcPr>
          <w:p w:rsidR="00270E41" w:rsidRPr="00A36CD0" w:rsidRDefault="00270E41" w:rsidP="00E7141B">
            <w:pPr>
              <w:pStyle w:val="COVERPAGE"/>
              <w:jc w:val="center"/>
              <w:rPr>
                <w:rFonts w:asciiTheme="minorHAnsi" w:hAnsiTheme="minorHAnsi" w:cs="Arial"/>
                <w:b/>
                <w:bCs/>
                <w:caps/>
                <w:sz w:val="20"/>
              </w:rPr>
            </w:pPr>
          </w:p>
          <w:p w:rsidR="00270E41" w:rsidRPr="00A36CD0" w:rsidRDefault="00270E41" w:rsidP="00E7141B">
            <w:pPr>
              <w:jc w:val="center"/>
              <w:rPr>
                <w:rFonts w:asciiTheme="minorHAnsi" w:hAnsiTheme="minorHAnsi"/>
                <w:sz w:val="20"/>
                <w:szCs w:val="20"/>
              </w:rPr>
            </w:pPr>
          </w:p>
          <w:p w:rsidR="00270E41" w:rsidRPr="001B458D" w:rsidRDefault="00270E41" w:rsidP="00E7141B">
            <w:pPr>
              <w:jc w:val="center"/>
              <w:rPr>
                <w:rFonts w:asciiTheme="minorHAnsi" w:hAnsiTheme="minorHAnsi"/>
                <w:sz w:val="20"/>
                <w:szCs w:val="20"/>
              </w:rPr>
            </w:pPr>
            <w:r w:rsidRPr="001B458D">
              <w:rPr>
                <w:rFonts w:asciiTheme="minorHAnsi" w:hAnsiTheme="minorHAnsi"/>
                <w:b/>
                <w:sz w:val="20"/>
                <w:szCs w:val="20"/>
              </w:rPr>
              <w:t>COMMON TERMS AGREEMENT</w:t>
            </w:r>
          </w:p>
          <w:p w:rsidR="00270E41" w:rsidRPr="001B458D" w:rsidRDefault="00270E41" w:rsidP="00E7141B">
            <w:pPr>
              <w:pStyle w:val="COVERPAGE"/>
              <w:jc w:val="center"/>
              <w:rPr>
                <w:rFonts w:asciiTheme="minorHAnsi" w:hAnsiTheme="minorHAnsi" w:cs="Arial"/>
                <w:b/>
                <w:bCs/>
                <w:caps/>
                <w:sz w:val="20"/>
              </w:rPr>
            </w:pPr>
          </w:p>
          <w:p w:rsidR="00270E41" w:rsidRPr="001B458D" w:rsidRDefault="00270E41" w:rsidP="00E7141B">
            <w:pPr>
              <w:pStyle w:val="COVERPAGE"/>
              <w:jc w:val="center"/>
              <w:rPr>
                <w:rFonts w:asciiTheme="minorHAnsi" w:hAnsiTheme="minorHAnsi" w:cs="Arial"/>
                <w:b/>
                <w:bCs/>
                <w:caps/>
                <w:sz w:val="20"/>
              </w:rPr>
            </w:pPr>
          </w:p>
          <w:p w:rsidR="00270E41" w:rsidRPr="001B458D" w:rsidRDefault="00270E41" w:rsidP="00E7141B">
            <w:pPr>
              <w:pStyle w:val="COVERPAGE"/>
              <w:jc w:val="center"/>
              <w:rPr>
                <w:rFonts w:asciiTheme="minorHAnsi" w:hAnsiTheme="minorHAnsi" w:cs="Arial"/>
                <w:b/>
                <w:bCs/>
                <w:caps/>
                <w:sz w:val="20"/>
              </w:rPr>
            </w:pPr>
          </w:p>
          <w:p w:rsidR="00270E41" w:rsidRPr="001B458D" w:rsidRDefault="00270E41" w:rsidP="00E7141B">
            <w:pPr>
              <w:jc w:val="center"/>
              <w:rPr>
                <w:rFonts w:asciiTheme="minorHAnsi" w:hAnsiTheme="minorHAnsi"/>
                <w:b/>
                <w:bCs/>
                <w:color w:val="000000"/>
                <w:sz w:val="20"/>
                <w:szCs w:val="20"/>
              </w:rPr>
            </w:pPr>
            <w:bookmarkStart w:id="0" w:name="bmkFPDate"/>
            <w:r w:rsidRPr="001B458D">
              <w:rPr>
                <w:rFonts w:asciiTheme="minorHAnsi" w:hAnsiTheme="minorHAnsi"/>
                <w:color w:val="000000"/>
                <w:sz w:val="20"/>
                <w:szCs w:val="20"/>
              </w:rPr>
              <w:t>Dated</w:t>
            </w:r>
            <w:r w:rsidRPr="001B458D">
              <w:rPr>
                <w:rFonts w:asciiTheme="minorHAnsi" w:hAnsiTheme="minorHAnsi"/>
                <w:sz w:val="20"/>
                <w:szCs w:val="20"/>
              </w:rPr>
              <w:t>_____________________</w:t>
            </w:r>
          </w:p>
          <w:bookmarkEnd w:id="0"/>
          <w:p w:rsidR="00270E41" w:rsidRPr="001B458D" w:rsidRDefault="00270E41" w:rsidP="00E7141B">
            <w:pPr>
              <w:pStyle w:val="COVERPAGE"/>
              <w:jc w:val="center"/>
              <w:rPr>
                <w:rFonts w:asciiTheme="minorHAnsi" w:hAnsiTheme="minorHAnsi" w:cs="Arial"/>
                <w:b/>
                <w:bCs/>
                <w:caps/>
                <w:sz w:val="20"/>
              </w:rPr>
            </w:pPr>
          </w:p>
        </w:tc>
      </w:tr>
      <w:tr w:rsidR="00270E41" w:rsidRPr="001B458D" w:rsidTr="00E7141B">
        <w:trPr>
          <w:trHeight w:val="6109"/>
          <w:jc w:val="center"/>
        </w:trPr>
        <w:tc>
          <w:tcPr>
            <w:tcW w:w="7113" w:type="dxa"/>
          </w:tcPr>
          <w:p w:rsidR="00270E41" w:rsidRPr="001B458D" w:rsidRDefault="00270E41" w:rsidP="00E7141B">
            <w:pPr>
              <w:pStyle w:val="COVERPAGE"/>
              <w:jc w:val="center"/>
              <w:rPr>
                <w:rFonts w:asciiTheme="minorHAnsi" w:hAnsiTheme="minorHAnsi" w:cs="Arial"/>
                <w:b/>
                <w:bCs/>
                <w:caps/>
                <w:sz w:val="20"/>
              </w:rPr>
            </w:pPr>
          </w:p>
          <w:p w:rsidR="00270E41" w:rsidRPr="001B458D" w:rsidRDefault="00270E41" w:rsidP="00E7141B">
            <w:pPr>
              <w:pStyle w:val="COVERPAGE"/>
              <w:jc w:val="center"/>
              <w:rPr>
                <w:rFonts w:asciiTheme="minorHAnsi" w:hAnsiTheme="minorHAnsi" w:cs="Arial"/>
                <w:b/>
                <w:bCs/>
                <w:caps/>
                <w:sz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pStyle w:val="Level1"/>
              <w:jc w:val="center"/>
              <w:rPr>
                <w:rFonts w:asciiTheme="minorHAnsi" w:hAnsiTheme="minorHAnsi"/>
                <w:b/>
                <w:bCs/>
                <w:sz w:val="20"/>
                <w:szCs w:val="20"/>
              </w:rPr>
            </w:pPr>
            <w:r w:rsidRPr="001B458D">
              <w:rPr>
                <w:rFonts w:asciiTheme="minorHAnsi" w:hAnsiTheme="minorHAnsi"/>
                <w:b/>
                <w:bCs/>
                <w:sz w:val="20"/>
                <w:szCs w:val="20"/>
              </w:rPr>
              <w:t>AL HILAL BANK</w:t>
            </w:r>
          </w:p>
          <w:p w:rsidR="00270E41" w:rsidRPr="001B458D" w:rsidRDefault="00270E41" w:rsidP="00E7141B">
            <w:pPr>
              <w:jc w:val="center"/>
              <w:rPr>
                <w:rFonts w:asciiTheme="minorHAnsi" w:hAnsiTheme="minorHAnsi"/>
                <w:b/>
                <w:bCs/>
                <w:sz w:val="20"/>
                <w:szCs w:val="20"/>
              </w:rPr>
            </w:pPr>
            <w:r w:rsidRPr="001B458D">
              <w:rPr>
                <w:rFonts w:asciiTheme="minorHAnsi" w:hAnsiTheme="minorHAnsi"/>
                <w:b/>
                <w:bCs/>
                <w:sz w:val="20"/>
                <w:szCs w:val="20"/>
              </w:rPr>
              <w:t>(AS AHB)</w:t>
            </w: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r w:rsidRPr="001B458D">
              <w:rPr>
                <w:rFonts w:asciiTheme="minorHAnsi" w:hAnsiTheme="minorHAnsi"/>
                <w:b/>
                <w:bCs/>
                <w:sz w:val="20"/>
                <w:szCs w:val="20"/>
              </w:rPr>
              <w:t>AND</w:t>
            </w: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r w:rsidRPr="001B458D">
              <w:rPr>
                <w:rFonts w:asciiTheme="minorHAnsi" w:hAnsiTheme="minorHAnsi"/>
                <w:b/>
                <w:bCs/>
                <w:sz w:val="20"/>
                <w:szCs w:val="20"/>
              </w:rPr>
              <w:t>[Customer]</w:t>
            </w:r>
          </w:p>
          <w:p w:rsidR="00270E41" w:rsidRPr="001B458D" w:rsidRDefault="00270E41" w:rsidP="00E7141B">
            <w:pPr>
              <w:jc w:val="center"/>
              <w:rPr>
                <w:rFonts w:asciiTheme="minorHAnsi" w:hAnsiTheme="minorHAnsi"/>
                <w:b/>
                <w:bCs/>
                <w:sz w:val="20"/>
                <w:szCs w:val="20"/>
              </w:rPr>
            </w:pPr>
            <w:r w:rsidRPr="001B458D">
              <w:rPr>
                <w:rFonts w:asciiTheme="minorHAnsi" w:hAnsiTheme="minorHAnsi"/>
                <w:b/>
                <w:bCs/>
                <w:sz w:val="20"/>
                <w:szCs w:val="20"/>
              </w:rPr>
              <w:t>(AS [CUSTOMER])</w:t>
            </w: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pStyle w:val="Level1"/>
              <w:jc w:val="center"/>
              <w:rPr>
                <w:rFonts w:asciiTheme="minorHAnsi" w:hAnsiTheme="minorHAnsi"/>
                <w:sz w:val="20"/>
                <w:szCs w:val="20"/>
              </w:rPr>
            </w:pPr>
            <w:r w:rsidRPr="001B458D">
              <w:rPr>
                <w:rFonts w:asciiTheme="minorHAnsi" w:hAnsiTheme="minorHAnsi"/>
                <w:sz w:val="20"/>
                <w:szCs w:val="20"/>
              </w:rPr>
              <w:br/>
            </w:r>
          </w:p>
          <w:p w:rsidR="00270E41" w:rsidRPr="001B458D" w:rsidRDefault="00270E41" w:rsidP="00E7141B">
            <w:pPr>
              <w:jc w:val="center"/>
              <w:rPr>
                <w:rFonts w:asciiTheme="minorHAnsi" w:hAnsiTheme="minorHAnsi"/>
                <w:b/>
                <w:bCs/>
                <w:caps/>
                <w:sz w:val="20"/>
                <w:szCs w:val="20"/>
              </w:rPr>
            </w:pPr>
          </w:p>
        </w:tc>
      </w:tr>
      <w:tr w:rsidR="00270E41" w:rsidRPr="001B458D" w:rsidTr="00E7141B">
        <w:trPr>
          <w:trHeight w:val="63"/>
          <w:jc w:val="center"/>
        </w:trPr>
        <w:tc>
          <w:tcPr>
            <w:tcW w:w="7113" w:type="dxa"/>
          </w:tcPr>
          <w:p w:rsidR="00270E41" w:rsidRPr="001B458D" w:rsidRDefault="00270E41" w:rsidP="00E7141B">
            <w:pPr>
              <w:rPr>
                <w:rFonts w:asciiTheme="minorHAnsi" w:hAnsiTheme="minorHAnsi"/>
                <w:b/>
                <w:bCs/>
                <w:sz w:val="20"/>
                <w:szCs w:val="20"/>
              </w:rPr>
            </w:pPr>
          </w:p>
          <w:p w:rsidR="00270E41" w:rsidRPr="001B458D" w:rsidRDefault="00270E41" w:rsidP="00E7141B">
            <w:pPr>
              <w:rPr>
                <w:rFonts w:asciiTheme="minorHAnsi" w:hAnsiTheme="minorHAnsi"/>
                <w:b/>
                <w:bCs/>
                <w:sz w:val="20"/>
                <w:szCs w:val="20"/>
              </w:rPr>
            </w:pPr>
          </w:p>
          <w:p w:rsidR="00270E41" w:rsidRPr="001B458D" w:rsidRDefault="00270E41" w:rsidP="00E7141B">
            <w:pPr>
              <w:rPr>
                <w:rFonts w:asciiTheme="minorHAnsi" w:hAnsiTheme="minorHAnsi"/>
                <w:b/>
                <w:bCs/>
                <w:sz w:val="20"/>
                <w:szCs w:val="20"/>
              </w:rPr>
            </w:pPr>
          </w:p>
          <w:p w:rsidR="00270E41" w:rsidRPr="001B458D" w:rsidRDefault="00270E41" w:rsidP="00E7141B">
            <w:pPr>
              <w:rPr>
                <w:rFonts w:asciiTheme="minorHAnsi" w:hAnsiTheme="minorHAnsi"/>
                <w:b/>
                <w:bCs/>
                <w:sz w:val="20"/>
                <w:szCs w:val="20"/>
              </w:rPr>
            </w:pPr>
          </w:p>
          <w:p w:rsidR="00270E41" w:rsidRPr="001B458D" w:rsidRDefault="00270E41" w:rsidP="00E7141B">
            <w:pPr>
              <w:rPr>
                <w:rFonts w:asciiTheme="minorHAnsi" w:hAnsiTheme="minorHAnsi"/>
                <w:b/>
                <w:bCs/>
                <w:sz w:val="20"/>
                <w:szCs w:val="20"/>
              </w:rPr>
            </w:pPr>
          </w:p>
          <w:p w:rsidR="00270E41" w:rsidRPr="001B458D" w:rsidRDefault="00270E41" w:rsidP="00E7141B">
            <w:pP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sz w:val="20"/>
                <w:szCs w:val="20"/>
              </w:rPr>
            </w:pPr>
          </w:p>
          <w:p w:rsidR="00270E41" w:rsidRPr="001B458D" w:rsidRDefault="00270E41" w:rsidP="00E7141B">
            <w:pPr>
              <w:jc w:val="center"/>
              <w:rPr>
                <w:rFonts w:asciiTheme="minorHAnsi" w:hAnsiTheme="minorHAnsi"/>
                <w:b/>
                <w:bCs/>
                <w:caps/>
                <w:sz w:val="20"/>
                <w:szCs w:val="20"/>
              </w:rPr>
            </w:pPr>
          </w:p>
        </w:tc>
      </w:tr>
    </w:tbl>
    <w:p w:rsidR="00270E41" w:rsidRPr="001B458D" w:rsidRDefault="00270E41" w:rsidP="00270E41">
      <w:pPr>
        <w:rPr>
          <w:rStyle w:val="UnderlinedText"/>
          <w:rFonts w:asciiTheme="minorHAnsi" w:hAnsiTheme="minorHAnsi" w:cs="Arial"/>
          <w:smallCaps/>
          <w:sz w:val="20"/>
          <w:szCs w:val="20"/>
        </w:rPr>
      </w:pPr>
    </w:p>
    <w:p w:rsidR="00270E41" w:rsidRPr="001B458D" w:rsidRDefault="00270E41" w:rsidP="00270E41">
      <w:pPr>
        <w:rPr>
          <w:rFonts w:asciiTheme="minorHAnsi" w:hAnsiTheme="minorHAnsi"/>
          <w:sz w:val="20"/>
          <w:szCs w:val="20"/>
        </w:rPr>
      </w:pPr>
    </w:p>
    <w:p w:rsidR="00270E41" w:rsidRPr="001B458D" w:rsidRDefault="00270E41" w:rsidP="00270E41">
      <w:pPr>
        <w:rPr>
          <w:rFonts w:asciiTheme="minorHAnsi" w:hAnsiTheme="minorHAnsi"/>
          <w:sz w:val="20"/>
          <w:szCs w:val="20"/>
        </w:rPr>
      </w:pPr>
    </w:p>
    <w:p w:rsidR="00270E41" w:rsidRPr="001B458D" w:rsidRDefault="00270E41" w:rsidP="00270E41">
      <w:pPr>
        <w:spacing w:line="240" w:lineRule="auto"/>
        <w:jc w:val="left"/>
        <w:rPr>
          <w:rFonts w:asciiTheme="minorHAnsi" w:hAnsiTheme="minorHAnsi"/>
          <w:b/>
          <w:bCs/>
          <w:sz w:val="20"/>
          <w:szCs w:val="20"/>
        </w:rPr>
      </w:pPr>
    </w:p>
    <w:p w:rsidR="00270E41" w:rsidRPr="001B458D" w:rsidRDefault="00270E41" w:rsidP="00270E41">
      <w:pPr>
        <w:pStyle w:val="TOC1"/>
        <w:rPr>
          <w:rFonts w:asciiTheme="minorHAnsi" w:hAnsiTheme="minorHAnsi"/>
          <w:b/>
          <w:bCs/>
          <w:sz w:val="20"/>
          <w:szCs w:val="20"/>
        </w:rPr>
      </w:pPr>
      <w:r w:rsidRPr="001B458D">
        <w:rPr>
          <w:rFonts w:asciiTheme="minorHAnsi" w:hAnsiTheme="minorHAnsi"/>
          <w:b/>
          <w:bCs/>
          <w:sz w:val="20"/>
          <w:szCs w:val="20"/>
        </w:rPr>
        <w:t>CONTENTS</w:t>
      </w:r>
    </w:p>
    <w:p w:rsidR="00270E41" w:rsidRPr="001B458D" w:rsidRDefault="00270E41" w:rsidP="00270E41">
      <w:pPr>
        <w:rPr>
          <w:rFonts w:asciiTheme="minorHAnsi" w:hAnsiTheme="minorHAnsi"/>
          <w:b/>
          <w:bCs/>
          <w:sz w:val="20"/>
          <w:szCs w:val="20"/>
        </w:rPr>
      </w:pPr>
    </w:p>
    <w:p w:rsidR="00270E41" w:rsidRPr="00C631E7" w:rsidRDefault="00D34143" w:rsidP="00270E41">
      <w:pPr>
        <w:pStyle w:val="TOC1"/>
        <w:rPr>
          <w:rFonts w:asciiTheme="minorHAnsi" w:eastAsiaTheme="minorEastAsia" w:hAnsiTheme="minorHAnsi" w:cstheme="minorBidi"/>
          <w:noProof/>
          <w:sz w:val="22"/>
          <w:szCs w:val="22"/>
          <w:lang w:val="en-US" w:eastAsia="en-US"/>
        </w:rPr>
      </w:pPr>
      <w:r w:rsidRPr="00C631E7">
        <w:rPr>
          <w:rFonts w:asciiTheme="minorHAnsi" w:hAnsiTheme="minorHAnsi"/>
          <w:b/>
          <w:bCs/>
          <w:sz w:val="20"/>
          <w:szCs w:val="20"/>
        </w:rPr>
        <w:fldChar w:fldCharType="begin"/>
      </w:r>
      <w:r w:rsidR="00270E41" w:rsidRPr="00C631E7">
        <w:rPr>
          <w:rFonts w:asciiTheme="minorHAnsi" w:hAnsiTheme="minorHAnsi"/>
          <w:b/>
          <w:bCs/>
          <w:sz w:val="20"/>
          <w:szCs w:val="20"/>
        </w:rPr>
        <w:instrText xml:space="preserve"> TOC \h \z \t "toc1,1" </w:instrText>
      </w:r>
      <w:r w:rsidRPr="00C631E7">
        <w:rPr>
          <w:rFonts w:asciiTheme="minorHAnsi" w:hAnsiTheme="minorHAnsi"/>
          <w:b/>
          <w:bCs/>
          <w:sz w:val="20"/>
          <w:szCs w:val="20"/>
        </w:rPr>
        <w:fldChar w:fldCharType="separate"/>
      </w:r>
      <w:hyperlink w:anchor="_Toc400527279" w:history="1">
        <w:r w:rsidR="00270E41" w:rsidRPr="00C631E7">
          <w:rPr>
            <w:rStyle w:val="Hyperlink"/>
            <w:rFonts w:asciiTheme="minorHAnsi" w:hAnsiTheme="minorHAnsi"/>
            <w:noProof/>
          </w:rPr>
          <w:t>1.</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DEFINITIONS AND INTERPRETATION</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_Toc400527279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- 3 -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0" w:history="1">
        <w:r w:rsidR="00270E41" w:rsidRPr="00C631E7">
          <w:rPr>
            <w:rStyle w:val="Hyperlink"/>
            <w:rFonts w:asciiTheme="minorHAnsi" w:hAnsiTheme="minorHAnsi"/>
            <w:noProof/>
          </w:rPr>
          <w:t>3.</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SHARIKAT-UL-MILK FACILITY</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_Toc400527280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- 6 -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1" w:history="1">
        <w:r w:rsidR="00270E41" w:rsidRPr="00C631E7">
          <w:rPr>
            <w:rStyle w:val="Hyperlink"/>
            <w:rFonts w:asciiTheme="minorHAnsi" w:hAnsiTheme="minorHAnsi"/>
            <w:caps/>
            <w:noProof/>
          </w:rPr>
          <w:t>4.</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caps/>
            <w:noProof/>
          </w:rPr>
          <w:t>Representations and Warranties</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_Toc400527281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- 7 -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2" w:history="1">
        <w:r w:rsidR="00270E41" w:rsidRPr="00C631E7">
          <w:rPr>
            <w:rStyle w:val="Hyperlink"/>
            <w:rFonts w:asciiTheme="minorHAnsi" w:hAnsiTheme="minorHAnsi"/>
            <w:noProof/>
          </w:rPr>
          <w:t>4.</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EVENTS OF DEFAULT</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_Toc400527282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- 10 -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3" w:history="1">
        <w:r w:rsidR="00270E41" w:rsidRPr="00C631E7">
          <w:rPr>
            <w:rStyle w:val="Hyperlink"/>
            <w:rFonts w:asciiTheme="minorHAnsi" w:hAnsiTheme="minorHAnsi"/>
            <w:noProof/>
          </w:rPr>
          <w:t>5.</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ACCOUNTS</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_Toc400527283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- 10 -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4" w:history="1">
        <w:r w:rsidR="00270E41" w:rsidRPr="00C631E7">
          <w:rPr>
            <w:rStyle w:val="Hyperlink"/>
            <w:rFonts w:asciiTheme="minorHAnsi" w:hAnsiTheme="minorHAnsi"/>
            <w:noProof/>
          </w:rPr>
          <w:t>6.</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NO PARTNERSHIP AND FURTHER ASSURANCE</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_Toc400527284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- 11 -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5" w:history="1">
        <w:r w:rsidR="00270E41" w:rsidRPr="00C631E7">
          <w:rPr>
            <w:rStyle w:val="Hyperlink"/>
            <w:rFonts w:asciiTheme="minorHAnsi" w:hAnsiTheme="minorHAnsi"/>
            <w:noProof/>
          </w:rPr>
          <w:t>7.</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MARKET DISRUPTION</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_Toc400527285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- 11 -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6" w:history="1">
        <w:r w:rsidR="00270E41" w:rsidRPr="00C631E7">
          <w:rPr>
            <w:rStyle w:val="Hyperlink"/>
            <w:rFonts w:asciiTheme="minorHAnsi" w:hAnsiTheme="minorHAnsi"/>
            <w:bCs/>
            <w:caps/>
            <w:noProof/>
          </w:rPr>
          <w:t>8.</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bCs/>
            <w:caps/>
            <w:noProof/>
          </w:rPr>
          <w:t>Waiver of immunity</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_Toc400527286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- 11 -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7" w:history="1">
        <w:r w:rsidR="00270E41" w:rsidRPr="00C631E7">
          <w:rPr>
            <w:rStyle w:val="Hyperlink"/>
            <w:rFonts w:asciiTheme="minorHAnsi" w:hAnsiTheme="minorHAnsi"/>
            <w:bCs/>
            <w:caps/>
            <w:noProof/>
          </w:rPr>
          <w:t>9.</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bCs/>
            <w:caps/>
            <w:noProof/>
          </w:rPr>
          <w:t>general</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_Toc400527287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- 12 -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8" w:history="1">
        <w:r w:rsidR="00270E41" w:rsidRPr="00C631E7">
          <w:rPr>
            <w:rStyle w:val="Hyperlink"/>
            <w:rFonts w:asciiTheme="minorHAnsi" w:hAnsiTheme="minorHAnsi"/>
            <w:noProof/>
          </w:rPr>
          <w:t>10.</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NO PARTNERSHIP AND FURTHER ASSURANCE</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_Toc400527288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- 13 -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89" w:history="1">
        <w:r w:rsidR="00270E41" w:rsidRPr="00C631E7">
          <w:rPr>
            <w:rStyle w:val="Hyperlink"/>
            <w:rFonts w:asciiTheme="minorHAnsi" w:hAnsiTheme="minorHAnsi"/>
            <w:noProof/>
          </w:rPr>
          <w:t>11.</w:t>
        </w:r>
        <w:r w:rsidR="00270E41" w:rsidRPr="00C631E7">
          <w:rPr>
            <w:rFonts w:asciiTheme="minorHAnsi" w:eastAsiaTheme="minorEastAsia" w:hAnsiTheme="minorHAnsi" w:cstheme="minorBidi"/>
            <w:noProof/>
            <w:sz w:val="22"/>
            <w:szCs w:val="22"/>
            <w:lang w:val="en-US" w:eastAsia="en-US"/>
          </w:rPr>
          <w:tab/>
        </w:r>
        <w:r w:rsidR="00270E41" w:rsidRPr="00C631E7">
          <w:rPr>
            <w:rStyle w:val="Hyperlink"/>
            <w:rFonts w:asciiTheme="minorHAnsi" w:hAnsiTheme="minorHAnsi"/>
            <w:noProof/>
          </w:rPr>
          <w:t>GOVERNING LAW AND JURISDICTION</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_Toc400527289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- 13 -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90" w:history="1">
        <w:r w:rsidR="00270E41" w:rsidRPr="00C631E7">
          <w:rPr>
            <w:rStyle w:val="Hyperlink"/>
            <w:rFonts w:asciiTheme="minorHAnsi" w:hAnsiTheme="minorHAnsi"/>
            <w:bCs/>
            <w:caps/>
            <w:noProof/>
          </w:rPr>
          <w:t>SCHEDULE 1 DETAILS OF THE ASSET</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_Toc400527290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- 14 -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91" w:history="1">
        <w:r w:rsidR="00270E41" w:rsidRPr="00C631E7">
          <w:rPr>
            <w:rStyle w:val="Hyperlink"/>
            <w:rFonts w:asciiTheme="minorHAnsi" w:hAnsiTheme="minorHAnsi"/>
            <w:bCs/>
            <w:caps/>
            <w:noProof/>
          </w:rPr>
          <w:t>SCHEDULE 2 EVENTs OF DEFAULT</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_Toc400527291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- 15 -</w:t>
        </w:r>
        <w:r w:rsidRPr="00C631E7">
          <w:rPr>
            <w:rFonts w:asciiTheme="minorHAnsi" w:hAnsiTheme="minorHAnsi"/>
            <w:noProof/>
            <w:webHidden/>
          </w:rPr>
          <w:fldChar w:fldCharType="end"/>
        </w:r>
      </w:hyperlink>
    </w:p>
    <w:p w:rsidR="00270E41" w:rsidRPr="00C631E7" w:rsidRDefault="00D34143" w:rsidP="00270E41">
      <w:pPr>
        <w:pStyle w:val="TOC1"/>
        <w:rPr>
          <w:rFonts w:asciiTheme="minorHAnsi" w:eastAsiaTheme="minorEastAsia" w:hAnsiTheme="minorHAnsi" w:cstheme="minorBidi"/>
          <w:noProof/>
          <w:sz w:val="22"/>
          <w:szCs w:val="22"/>
          <w:lang w:val="en-US" w:eastAsia="en-US"/>
        </w:rPr>
      </w:pPr>
      <w:hyperlink w:anchor="_Toc400527292" w:history="1">
        <w:r w:rsidR="00270E41" w:rsidRPr="00C631E7">
          <w:rPr>
            <w:rStyle w:val="Hyperlink"/>
            <w:rFonts w:asciiTheme="minorHAnsi" w:hAnsiTheme="minorHAnsi"/>
            <w:noProof/>
          </w:rPr>
          <w:t>EXECUTION PAGE OF THE COMMON TERMS AGREEMENT</w:t>
        </w:r>
        <w:r w:rsidR="00270E41" w:rsidRPr="00C631E7">
          <w:rPr>
            <w:rFonts w:asciiTheme="minorHAnsi" w:hAnsiTheme="minorHAnsi"/>
            <w:noProof/>
            <w:webHidden/>
          </w:rPr>
          <w:tab/>
        </w:r>
        <w:r w:rsidRPr="00C631E7">
          <w:rPr>
            <w:rFonts w:asciiTheme="minorHAnsi" w:hAnsiTheme="minorHAnsi"/>
            <w:noProof/>
            <w:webHidden/>
          </w:rPr>
          <w:fldChar w:fldCharType="begin"/>
        </w:r>
        <w:r w:rsidR="00270E41" w:rsidRPr="00C631E7">
          <w:rPr>
            <w:rFonts w:asciiTheme="minorHAnsi" w:hAnsiTheme="minorHAnsi"/>
            <w:noProof/>
            <w:webHidden/>
          </w:rPr>
          <w:instrText xml:space="preserve"> PAGEREF _Toc400527292 \h </w:instrText>
        </w:r>
        <w:r w:rsidRPr="00C631E7">
          <w:rPr>
            <w:rFonts w:asciiTheme="minorHAnsi" w:hAnsiTheme="minorHAnsi"/>
            <w:noProof/>
            <w:webHidden/>
          </w:rPr>
        </w:r>
        <w:r w:rsidRPr="00C631E7">
          <w:rPr>
            <w:rFonts w:asciiTheme="minorHAnsi" w:hAnsiTheme="minorHAnsi"/>
            <w:noProof/>
            <w:webHidden/>
          </w:rPr>
          <w:fldChar w:fldCharType="separate"/>
        </w:r>
        <w:r w:rsidR="00270E41" w:rsidRPr="00C631E7">
          <w:rPr>
            <w:rFonts w:asciiTheme="minorHAnsi" w:hAnsiTheme="minorHAnsi"/>
            <w:noProof/>
            <w:webHidden/>
          </w:rPr>
          <w:t>- 19 -</w:t>
        </w:r>
        <w:r w:rsidRPr="00C631E7">
          <w:rPr>
            <w:rFonts w:asciiTheme="minorHAnsi" w:hAnsiTheme="minorHAnsi"/>
            <w:noProof/>
            <w:webHidden/>
          </w:rPr>
          <w:fldChar w:fldCharType="end"/>
        </w:r>
      </w:hyperlink>
    </w:p>
    <w:p w:rsidR="00270E41" w:rsidRPr="001B458D" w:rsidRDefault="00D34143" w:rsidP="00270E41">
      <w:pPr>
        <w:pStyle w:val="Body"/>
        <w:rPr>
          <w:rFonts w:asciiTheme="minorHAnsi" w:hAnsiTheme="minorHAnsi"/>
          <w:sz w:val="20"/>
          <w:szCs w:val="20"/>
        </w:rPr>
      </w:pPr>
      <w:r w:rsidRPr="00C631E7">
        <w:rPr>
          <w:rFonts w:asciiTheme="minorHAnsi" w:hAnsiTheme="minorHAnsi"/>
          <w:b/>
          <w:bCs/>
          <w:sz w:val="20"/>
          <w:szCs w:val="20"/>
        </w:rPr>
        <w:fldChar w:fldCharType="end"/>
      </w:r>
      <w:r w:rsidR="00270E41" w:rsidRPr="001B458D">
        <w:rPr>
          <w:rFonts w:asciiTheme="minorHAnsi" w:hAnsiTheme="minorHAnsi"/>
          <w:sz w:val="20"/>
          <w:szCs w:val="20"/>
        </w:rPr>
        <w:br w:type="page"/>
        <w:t>This Common Terms Agreement is dated ______________________, (the “</w:t>
      </w:r>
      <w:r w:rsidR="00270E41" w:rsidRPr="001B458D">
        <w:rPr>
          <w:rFonts w:asciiTheme="minorHAnsi" w:hAnsiTheme="minorHAnsi"/>
          <w:b/>
          <w:sz w:val="20"/>
          <w:szCs w:val="20"/>
        </w:rPr>
        <w:t>Common Terms Agreement</w:t>
      </w:r>
      <w:r w:rsidR="00270E41" w:rsidRPr="001B458D">
        <w:rPr>
          <w:rFonts w:asciiTheme="minorHAnsi" w:hAnsiTheme="minorHAnsi"/>
          <w:sz w:val="20"/>
          <w:szCs w:val="20"/>
        </w:rPr>
        <w:t>” or “</w:t>
      </w:r>
      <w:r w:rsidR="00270E41" w:rsidRPr="001B458D">
        <w:rPr>
          <w:rFonts w:asciiTheme="minorHAnsi" w:hAnsiTheme="minorHAnsi"/>
          <w:b/>
          <w:sz w:val="20"/>
          <w:szCs w:val="20"/>
        </w:rPr>
        <w:t>Agreement</w:t>
      </w:r>
      <w:r w:rsidR="00270E41" w:rsidRPr="001B458D">
        <w:rPr>
          <w:rFonts w:asciiTheme="minorHAnsi" w:hAnsiTheme="minorHAnsi"/>
          <w:sz w:val="20"/>
          <w:szCs w:val="20"/>
        </w:rPr>
        <w:t>”)</w:t>
      </w:r>
    </w:p>
    <w:p w:rsidR="00270E41" w:rsidRPr="001B458D" w:rsidRDefault="00270E41" w:rsidP="00270E41">
      <w:pPr>
        <w:pStyle w:val="Body"/>
        <w:rPr>
          <w:rFonts w:asciiTheme="minorHAnsi" w:hAnsiTheme="minorHAnsi"/>
          <w:sz w:val="20"/>
          <w:szCs w:val="20"/>
        </w:rPr>
      </w:pPr>
      <w:r w:rsidRPr="001B458D">
        <w:rPr>
          <w:rFonts w:asciiTheme="minorHAnsi" w:hAnsiTheme="minorHAnsi"/>
          <w:sz w:val="20"/>
          <w:szCs w:val="20"/>
        </w:rPr>
        <w:t>Between:</w:t>
      </w:r>
    </w:p>
    <w:p w:rsidR="00270E41" w:rsidRPr="001B458D" w:rsidRDefault="00270E41" w:rsidP="003F4DD3">
      <w:pPr>
        <w:pStyle w:val="ListParagraph"/>
        <w:numPr>
          <w:ilvl w:val="0"/>
          <w:numId w:val="4"/>
        </w:numPr>
        <w:rPr>
          <w:rFonts w:asciiTheme="minorHAnsi" w:hAnsiTheme="minorHAnsi"/>
          <w:sz w:val="20"/>
          <w:szCs w:val="20"/>
        </w:rPr>
      </w:pPr>
      <w:r w:rsidRPr="001B458D">
        <w:rPr>
          <w:rFonts w:asciiTheme="minorHAnsi" w:hAnsiTheme="minorHAnsi"/>
          <w:b/>
          <w:bCs/>
          <w:color w:val="000000"/>
          <w:sz w:val="20"/>
          <w:szCs w:val="20"/>
        </w:rPr>
        <w:t>Customer</w:t>
      </w:r>
      <w:r w:rsidRPr="001B458D">
        <w:rPr>
          <w:rStyle w:val="FootnoteReference"/>
          <w:rFonts w:asciiTheme="minorHAnsi" w:hAnsiTheme="minorHAnsi" w:cs="Arial"/>
          <w:b/>
          <w:bCs/>
          <w:color w:val="000000"/>
          <w:sz w:val="20"/>
        </w:rPr>
        <w:footnoteReference w:id="2"/>
      </w:r>
      <w:r w:rsidRPr="001B458D">
        <w:rPr>
          <w:rFonts w:asciiTheme="minorHAnsi" w:hAnsiTheme="minorHAnsi"/>
          <w:b/>
          <w:bCs/>
          <w:color w:val="000000"/>
          <w:sz w:val="20"/>
          <w:szCs w:val="20"/>
        </w:rPr>
        <w:t>:</w:t>
      </w:r>
    </w:p>
    <w:p w:rsidR="00270E41" w:rsidRPr="001B458D" w:rsidRDefault="00270E41" w:rsidP="00270E41">
      <w:pPr>
        <w:pStyle w:val="Style"/>
        <w:rPr>
          <w:rFonts w:asciiTheme="minorHAnsi" w:hAnsiTheme="minorHAnsi" w:cs="Arial"/>
          <w:sz w:val="20"/>
          <w:szCs w:val="20"/>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270E41" w:rsidRPr="001B458D" w:rsidTr="00E7141B">
        <w:tc>
          <w:tcPr>
            <w:tcW w:w="2697" w:type="dxa"/>
          </w:tcPr>
          <w:p w:rsidR="00270E41" w:rsidRPr="001B458D" w:rsidRDefault="00270E41" w:rsidP="00E7141B">
            <w:pPr>
              <w:pStyle w:val="Style"/>
              <w:rPr>
                <w:rFonts w:asciiTheme="minorHAnsi" w:hAnsiTheme="minorHAnsi" w:cs="Arial"/>
                <w:sz w:val="20"/>
                <w:szCs w:val="20"/>
                <w:lang w:val="en-US"/>
              </w:rPr>
            </w:pPr>
            <w:r w:rsidRPr="001B458D">
              <w:rPr>
                <w:rFonts w:asciiTheme="minorHAnsi" w:hAnsiTheme="minorHAnsi" w:cs="Arial"/>
                <w:sz w:val="20"/>
                <w:szCs w:val="20"/>
                <w:lang w:val="en-US"/>
              </w:rPr>
              <w:t>For Individuals:</w:t>
            </w:r>
          </w:p>
        </w:tc>
        <w:tc>
          <w:tcPr>
            <w:tcW w:w="5673" w:type="dxa"/>
          </w:tcPr>
          <w:p w:rsidR="00270E41" w:rsidRPr="001B458D" w:rsidRDefault="00270E41" w:rsidP="00E7141B">
            <w:pPr>
              <w:pStyle w:val="Style"/>
              <w:rPr>
                <w:rFonts w:asciiTheme="minorHAnsi" w:hAnsiTheme="minorHAnsi" w:cs="Arial"/>
                <w:sz w:val="20"/>
                <w:szCs w:val="20"/>
              </w:rPr>
            </w:pPr>
            <w:r w:rsidRPr="001B458D">
              <w:rPr>
                <w:rFonts w:asciiTheme="minorHAnsi" w:hAnsiTheme="minorHAnsi" w:cs="Arial"/>
                <w:sz w:val="20"/>
                <w:szCs w:val="20"/>
              </w:rPr>
              <w:t>[●], [●] national, aged about [●] years, holding passport number [●], and residing at [●]</w:t>
            </w:r>
          </w:p>
        </w:tc>
      </w:tr>
      <w:tr w:rsidR="00270E41" w:rsidRPr="001B458D" w:rsidTr="00E7141B">
        <w:tc>
          <w:tcPr>
            <w:tcW w:w="2697" w:type="dxa"/>
          </w:tcPr>
          <w:p w:rsidR="00270E41" w:rsidRPr="001B458D" w:rsidRDefault="00270E41" w:rsidP="00E7141B">
            <w:pPr>
              <w:pStyle w:val="Style"/>
              <w:rPr>
                <w:rFonts w:asciiTheme="minorHAnsi" w:hAnsiTheme="minorHAnsi" w:cs="Arial"/>
                <w:sz w:val="20"/>
                <w:szCs w:val="20"/>
                <w:lang w:val="en-US"/>
              </w:rPr>
            </w:pPr>
            <w:r w:rsidRPr="001B458D">
              <w:rPr>
                <w:rFonts w:asciiTheme="minorHAnsi" w:hAnsiTheme="minorHAnsi" w:cs="Arial"/>
                <w:sz w:val="20"/>
                <w:szCs w:val="20"/>
                <w:lang w:val="en-US"/>
              </w:rPr>
              <w:t>For Corporate Entity:</w:t>
            </w:r>
          </w:p>
        </w:tc>
        <w:tc>
          <w:tcPr>
            <w:tcW w:w="5673" w:type="dxa"/>
          </w:tcPr>
          <w:p w:rsidR="00270E41" w:rsidRPr="001B458D" w:rsidRDefault="00270E41" w:rsidP="00E7141B">
            <w:pPr>
              <w:pStyle w:val="Style"/>
              <w:rPr>
                <w:rFonts w:asciiTheme="minorHAnsi" w:hAnsiTheme="minorHAnsi" w:cs="Arial"/>
                <w:sz w:val="20"/>
                <w:szCs w:val="20"/>
              </w:rPr>
            </w:pPr>
            <w:r w:rsidRPr="001B458D">
              <w:rPr>
                <w:rFonts w:asciiTheme="minorHAnsi" w:hAnsiTheme="minorHAnsi" w:cs="Arial"/>
                <w:sz w:val="20"/>
                <w:szCs w:val="20"/>
              </w:rPr>
              <w:t>[●], a [●] company, established in accordance with the laws of the [●], having its registered address as P.O. Box [●], represented by its authorized signatory [●]</w:t>
            </w:r>
          </w:p>
        </w:tc>
      </w:tr>
    </w:tbl>
    <w:p w:rsidR="00270E41" w:rsidRPr="001B458D" w:rsidRDefault="00270E41" w:rsidP="00270E41">
      <w:pPr>
        <w:pStyle w:val="Style"/>
        <w:rPr>
          <w:rFonts w:asciiTheme="minorHAnsi" w:hAnsiTheme="minorHAnsi" w:cs="Arial"/>
          <w:sz w:val="20"/>
          <w:szCs w:val="20"/>
          <w:lang w:val="en-US"/>
        </w:rPr>
      </w:pPr>
    </w:p>
    <w:p w:rsidR="00270E41" w:rsidRPr="001B458D" w:rsidRDefault="00270E41" w:rsidP="00270E41">
      <w:pPr>
        <w:pStyle w:val="Style"/>
        <w:rPr>
          <w:rFonts w:asciiTheme="minorHAnsi" w:hAnsiTheme="minorHAnsi" w:cs="Arial"/>
          <w:sz w:val="20"/>
          <w:szCs w:val="20"/>
          <w:lang w:val="en-US"/>
        </w:rPr>
      </w:pPr>
      <w:r w:rsidRPr="001B458D">
        <w:rPr>
          <w:rFonts w:asciiTheme="minorHAnsi" w:hAnsiTheme="minorHAnsi" w:cs="Arial"/>
          <w:sz w:val="20"/>
          <w:szCs w:val="20"/>
          <w:lang w:val="en-US"/>
        </w:rPr>
        <w:t>(the "</w:t>
      </w:r>
      <w:r w:rsidRPr="001B458D">
        <w:rPr>
          <w:rFonts w:asciiTheme="minorHAnsi" w:hAnsiTheme="minorHAnsi" w:cs="Arial"/>
          <w:b/>
          <w:bCs/>
          <w:sz w:val="20"/>
          <w:szCs w:val="20"/>
          <w:lang w:val="en-US"/>
        </w:rPr>
        <w:t>Customer</w:t>
      </w:r>
      <w:r w:rsidRPr="001B458D">
        <w:rPr>
          <w:rFonts w:asciiTheme="minorHAnsi" w:hAnsiTheme="minorHAnsi" w:cs="Arial"/>
          <w:sz w:val="20"/>
          <w:szCs w:val="20"/>
          <w:lang w:val="en-US"/>
        </w:rPr>
        <w:t xml:space="preserve">", which term shall </w:t>
      </w:r>
      <w:r w:rsidRPr="001B458D">
        <w:rPr>
          <w:rFonts w:asciiTheme="minorHAnsi" w:hAnsiTheme="minorHAnsi" w:cs="Arial"/>
          <w:color w:val="000000"/>
          <w:sz w:val="20"/>
          <w:szCs w:val="20"/>
        </w:rPr>
        <w:t>be construed so as to include its successors in title, permitted assigns and permitted transferees</w:t>
      </w:r>
      <w:r w:rsidRPr="001B458D">
        <w:rPr>
          <w:rFonts w:asciiTheme="minorHAnsi" w:hAnsiTheme="minorHAnsi" w:cs="Arial"/>
          <w:sz w:val="20"/>
          <w:szCs w:val="20"/>
          <w:lang w:val="en-US"/>
        </w:rPr>
        <w:t>)</w:t>
      </w:r>
      <w:r w:rsidRPr="001B458D">
        <w:rPr>
          <w:rFonts w:asciiTheme="minorHAnsi" w:hAnsiTheme="minorHAnsi" w:cs="Arial"/>
          <w:color w:val="000000"/>
          <w:sz w:val="20"/>
          <w:szCs w:val="20"/>
        </w:rPr>
        <w:t>; and</w:t>
      </w:r>
    </w:p>
    <w:p w:rsidR="00270E41" w:rsidRPr="001B458D" w:rsidRDefault="00270E41" w:rsidP="00270E41">
      <w:pPr>
        <w:rPr>
          <w:rFonts w:asciiTheme="minorHAnsi" w:hAnsiTheme="minorHAnsi"/>
          <w:b/>
          <w:bCs/>
          <w:color w:val="000000"/>
          <w:sz w:val="20"/>
          <w:szCs w:val="20"/>
          <w:lang w:val="en-US"/>
        </w:rPr>
      </w:pPr>
    </w:p>
    <w:p w:rsidR="00270E41" w:rsidRPr="001B458D" w:rsidRDefault="00270E41" w:rsidP="003F4DD3">
      <w:pPr>
        <w:pStyle w:val="ListParagraph"/>
        <w:numPr>
          <w:ilvl w:val="0"/>
          <w:numId w:val="4"/>
        </w:numPr>
        <w:rPr>
          <w:rFonts w:asciiTheme="minorHAnsi" w:hAnsiTheme="minorHAnsi"/>
          <w:color w:val="000000"/>
          <w:sz w:val="20"/>
          <w:szCs w:val="20"/>
          <w:lang w:eastAsia="en-GB"/>
        </w:rPr>
      </w:pPr>
      <w:r w:rsidRPr="001B458D">
        <w:rPr>
          <w:rFonts w:asciiTheme="minorHAnsi" w:hAnsiTheme="minorHAnsi"/>
          <w:b/>
          <w:bCs/>
          <w:sz w:val="20"/>
          <w:szCs w:val="20"/>
        </w:rPr>
        <w:t>Al Hilal Bank</w:t>
      </w:r>
      <w:r w:rsidRPr="001B458D">
        <w:rPr>
          <w:rFonts w:asciiTheme="minorHAnsi" w:hAnsiTheme="minorHAnsi"/>
          <w:sz w:val="20"/>
          <w:szCs w:val="20"/>
        </w:rPr>
        <w:t xml:space="preserve">, a company, established and existing under the laws of United Arab Emirates, with address at PO Box 63111, Abu Dhabi, United Arab Emirates </w:t>
      </w:r>
      <w:r w:rsidRPr="001B458D">
        <w:rPr>
          <w:rFonts w:asciiTheme="minorHAnsi" w:hAnsiTheme="minorHAnsi"/>
          <w:color w:val="000000"/>
          <w:sz w:val="20"/>
          <w:szCs w:val="20"/>
        </w:rPr>
        <w:t>("</w:t>
      </w:r>
      <w:r w:rsidRPr="001B458D">
        <w:rPr>
          <w:rFonts w:asciiTheme="minorHAnsi" w:hAnsiTheme="minorHAnsi"/>
          <w:b/>
          <w:bCs/>
          <w:color w:val="000000"/>
          <w:sz w:val="20"/>
          <w:szCs w:val="20"/>
        </w:rPr>
        <w:t>AHB</w:t>
      </w:r>
      <w:r w:rsidRPr="001B458D">
        <w:rPr>
          <w:rFonts w:asciiTheme="minorHAnsi" w:hAnsiTheme="minorHAnsi"/>
          <w:color w:val="000000"/>
          <w:sz w:val="20"/>
          <w:szCs w:val="20"/>
        </w:rPr>
        <w:t>" or the “</w:t>
      </w:r>
      <w:r w:rsidRPr="001B458D">
        <w:rPr>
          <w:rFonts w:asciiTheme="minorHAnsi" w:hAnsiTheme="minorHAnsi"/>
          <w:b/>
          <w:color w:val="000000"/>
          <w:sz w:val="20"/>
          <w:szCs w:val="20"/>
        </w:rPr>
        <w:t>Bank</w:t>
      </w:r>
      <w:r w:rsidRPr="001B458D">
        <w:rPr>
          <w:rFonts w:asciiTheme="minorHAnsi" w:hAnsiTheme="minorHAnsi"/>
          <w:color w:val="000000"/>
          <w:sz w:val="20"/>
          <w:szCs w:val="20"/>
        </w:rPr>
        <w:t>”, which expression shall include his successors, legal representatives, transferees and assigns),</w:t>
      </w:r>
    </w:p>
    <w:p w:rsidR="00270E41" w:rsidRPr="001B458D" w:rsidRDefault="00270E41" w:rsidP="00270E41">
      <w:pPr>
        <w:rPr>
          <w:rFonts w:asciiTheme="minorHAnsi" w:hAnsiTheme="minorHAnsi"/>
          <w:b/>
          <w:bCs/>
          <w:color w:val="000000"/>
          <w:sz w:val="20"/>
          <w:szCs w:val="20"/>
        </w:rPr>
      </w:pPr>
    </w:p>
    <w:p w:rsidR="00270E41" w:rsidRPr="001B458D" w:rsidRDefault="00270E41" w:rsidP="00270E41">
      <w:pPr>
        <w:rPr>
          <w:rFonts w:asciiTheme="minorHAnsi" w:hAnsiTheme="minorHAnsi"/>
          <w:color w:val="000000"/>
          <w:sz w:val="20"/>
          <w:szCs w:val="20"/>
          <w:lang w:eastAsia="en-GB"/>
        </w:rPr>
      </w:pPr>
      <w:r w:rsidRPr="001B458D">
        <w:rPr>
          <w:rFonts w:asciiTheme="minorHAnsi" w:hAnsiTheme="minorHAnsi"/>
          <w:color w:val="000000"/>
          <w:sz w:val="20"/>
          <w:szCs w:val="20"/>
          <w:lang w:eastAsia="en-GB"/>
        </w:rPr>
        <w:t>(each a “</w:t>
      </w:r>
      <w:r w:rsidRPr="001B458D">
        <w:rPr>
          <w:rFonts w:asciiTheme="minorHAnsi" w:hAnsiTheme="minorHAnsi"/>
          <w:b/>
          <w:bCs/>
          <w:color w:val="000000"/>
          <w:sz w:val="20"/>
          <w:szCs w:val="20"/>
          <w:lang w:eastAsia="en-GB"/>
        </w:rPr>
        <w:t>Party</w:t>
      </w:r>
      <w:r w:rsidRPr="001B458D">
        <w:rPr>
          <w:rFonts w:asciiTheme="minorHAnsi" w:hAnsiTheme="minorHAnsi"/>
          <w:color w:val="000000"/>
          <w:sz w:val="20"/>
          <w:szCs w:val="20"/>
          <w:lang w:eastAsia="en-GB"/>
        </w:rPr>
        <w:t>” and together the “</w:t>
      </w:r>
      <w:r w:rsidRPr="001B458D">
        <w:rPr>
          <w:rFonts w:asciiTheme="minorHAnsi" w:hAnsiTheme="minorHAnsi"/>
          <w:b/>
          <w:bCs/>
          <w:color w:val="000000"/>
          <w:sz w:val="20"/>
          <w:szCs w:val="20"/>
          <w:lang w:eastAsia="en-GB"/>
        </w:rPr>
        <w:t>Parties</w:t>
      </w:r>
      <w:r w:rsidRPr="001B458D">
        <w:rPr>
          <w:rFonts w:asciiTheme="minorHAnsi" w:hAnsiTheme="minorHAnsi"/>
          <w:color w:val="000000"/>
          <w:sz w:val="20"/>
          <w:szCs w:val="20"/>
          <w:lang w:eastAsia="en-GB"/>
        </w:rPr>
        <w:t>”).</w:t>
      </w:r>
    </w:p>
    <w:p w:rsidR="00270E41" w:rsidRPr="001B458D" w:rsidRDefault="00270E41" w:rsidP="00270E41">
      <w:pPr>
        <w:rPr>
          <w:rFonts w:asciiTheme="minorHAnsi" w:hAnsiTheme="minorHAnsi"/>
          <w:b/>
          <w:bCs/>
          <w:color w:val="000000"/>
          <w:sz w:val="20"/>
          <w:szCs w:val="20"/>
          <w:lang w:eastAsia="en-GB"/>
        </w:rPr>
      </w:pPr>
      <w:bookmarkStart w:id="1" w:name="_Ref196450868"/>
    </w:p>
    <w:p w:rsidR="00270E41" w:rsidRPr="001B458D" w:rsidRDefault="00270E41" w:rsidP="00270E41">
      <w:pPr>
        <w:rPr>
          <w:rFonts w:asciiTheme="minorHAnsi" w:hAnsiTheme="minorHAnsi"/>
          <w:color w:val="000000"/>
          <w:sz w:val="20"/>
          <w:szCs w:val="20"/>
          <w:lang w:eastAsia="en-GB"/>
        </w:rPr>
      </w:pPr>
      <w:r w:rsidRPr="001B458D">
        <w:rPr>
          <w:rFonts w:asciiTheme="minorHAnsi" w:hAnsiTheme="minorHAnsi"/>
          <w:b/>
          <w:bCs/>
          <w:color w:val="000000"/>
          <w:sz w:val="20"/>
          <w:szCs w:val="20"/>
          <w:lang w:eastAsia="en-GB"/>
        </w:rPr>
        <w:t>NOW THEREFORE</w:t>
      </w:r>
      <w:r w:rsidRPr="001B458D">
        <w:rPr>
          <w:rFonts w:asciiTheme="minorHAnsi" w:hAnsiTheme="minorHAnsi"/>
          <w:color w:val="000000"/>
          <w:sz w:val="20"/>
          <w:szCs w:val="20"/>
          <w:lang w:eastAsia="en-GB"/>
        </w:rPr>
        <w:t>, in consideration of the foregoing and the provisions set forth below, and subject to the terms and conditions set forth herein, the Parties agree as follows:</w:t>
      </w:r>
    </w:p>
    <w:p w:rsidR="00270E41" w:rsidRPr="001B458D" w:rsidRDefault="00270E41" w:rsidP="00270E41">
      <w:pPr>
        <w:rPr>
          <w:rFonts w:asciiTheme="minorHAnsi" w:hAnsiTheme="minorHAnsi"/>
          <w:color w:val="000000"/>
          <w:sz w:val="20"/>
          <w:szCs w:val="20"/>
          <w:lang w:eastAsia="en-GB"/>
        </w:rPr>
      </w:pPr>
    </w:p>
    <w:p w:rsidR="00270E41" w:rsidRPr="001B458D" w:rsidRDefault="00D34143" w:rsidP="003F4DD3">
      <w:pPr>
        <w:pStyle w:val="TOC10"/>
        <w:numPr>
          <w:ilvl w:val="0"/>
          <w:numId w:val="3"/>
        </w:numPr>
        <w:rPr>
          <w:rFonts w:asciiTheme="minorHAnsi" w:hAnsiTheme="minorHAnsi"/>
        </w:rPr>
      </w:pPr>
      <w:r w:rsidRPr="001B458D">
        <w:rPr>
          <w:rFonts w:asciiTheme="minorHAnsi" w:hAnsiTheme="minorHAnsi"/>
        </w:rPr>
        <w:fldChar w:fldCharType="begin"/>
      </w:r>
      <w:r w:rsidR="00270E41" w:rsidRPr="001B458D">
        <w:rPr>
          <w:rFonts w:asciiTheme="minorHAnsi" w:hAnsiTheme="minorHAnsi"/>
        </w:rPr>
        <w:instrText>tc "</w:instrText>
      </w:r>
      <w:fldSimple w:instr=" REF _Ref205715045 \r  \* MERGEFORMAT ">
        <w:bookmarkStart w:id="2" w:name="_Toc206148663"/>
        <w:r w:rsidR="00270E41" w:rsidRPr="001B458D">
          <w:rPr>
            <w:rFonts w:asciiTheme="minorHAnsi" w:hAnsiTheme="minorHAnsi"/>
          </w:rPr>
          <w:instrText>1</w:instrText>
        </w:r>
      </w:fldSimple>
      <w:r w:rsidR="00270E41" w:rsidRPr="001B458D">
        <w:rPr>
          <w:rFonts w:asciiTheme="minorHAnsi" w:hAnsiTheme="minorHAnsi"/>
        </w:rPr>
        <w:instrText>.</w:instrText>
      </w:r>
      <w:r w:rsidR="00270E41" w:rsidRPr="001B458D">
        <w:rPr>
          <w:rFonts w:asciiTheme="minorHAnsi" w:hAnsiTheme="minorHAnsi"/>
        </w:rPr>
        <w:tab/>
        <w:instrText>Definitions and Interpretation</w:instrText>
      </w:r>
      <w:bookmarkEnd w:id="2"/>
      <w:r w:rsidR="00270E41" w:rsidRPr="001B458D">
        <w:rPr>
          <w:rFonts w:asciiTheme="minorHAnsi" w:hAnsiTheme="minorHAnsi"/>
        </w:rPr>
        <w:instrText>" \l 1</w:instrText>
      </w:r>
      <w:r w:rsidRPr="001B458D">
        <w:rPr>
          <w:rFonts w:asciiTheme="minorHAnsi" w:hAnsiTheme="minorHAnsi"/>
        </w:rPr>
        <w:fldChar w:fldCharType="end"/>
      </w:r>
      <w:bookmarkStart w:id="3" w:name="_Ref205715045"/>
      <w:bookmarkStart w:id="4" w:name="_Toc400527279"/>
      <w:r w:rsidR="00270E41" w:rsidRPr="001B458D">
        <w:rPr>
          <w:rFonts w:asciiTheme="minorHAnsi" w:hAnsiTheme="minorHAnsi"/>
        </w:rPr>
        <w:t>DEFINITIONS AND INTERPRETATION</w:t>
      </w:r>
      <w:bookmarkEnd w:id="1"/>
      <w:bookmarkEnd w:id="3"/>
      <w:bookmarkEnd w:id="4"/>
    </w:p>
    <w:p w:rsidR="00270E41" w:rsidRPr="001B458D" w:rsidRDefault="00270E41" w:rsidP="003F4DD3">
      <w:pPr>
        <w:pStyle w:val="Level2"/>
        <w:numPr>
          <w:ilvl w:val="1"/>
          <w:numId w:val="3"/>
        </w:numPr>
        <w:rPr>
          <w:rFonts w:asciiTheme="minorHAnsi" w:hAnsiTheme="minorHAnsi"/>
          <w:sz w:val="20"/>
          <w:szCs w:val="20"/>
        </w:rPr>
      </w:pPr>
      <w:r w:rsidRPr="001B458D">
        <w:rPr>
          <w:rFonts w:asciiTheme="minorHAnsi" w:hAnsiTheme="minorHAnsi"/>
          <w:b/>
          <w:sz w:val="20"/>
          <w:szCs w:val="20"/>
        </w:rPr>
        <w:t xml:space="preserve">Definitions </w:t>
      </w:r>
    </w:p>
    <w:p w:rsidR="00270E41" w:rsidRPr="001B458D" w:rsidRDefault="00270E41" w:rsidP="00270E41">
      <w:pPr>
        <w:pStyle w:val="Level3"/>
        <w:ind w:left="708"/>
        <w:rPr>
          <w:rFonts w:asciiTheme="minorHAnsi" w:hAnsiTheme="minorHAnsi"/>
          <w:sz w:val="20"/>
          <w:szCs w:val="20"/>
        </w:rPr>
      </w:pPr>
      <w:r w:rsidRPr="001B458D">
        <w:rPr>
          <w:rFonts w:asciiTheme="minorHAnsi" w:hAnsiTheme="minorHAnsi"/>
          <w:sz w:val="20"/>
          <w:szCs w:val="20"/>
        </w:rPr>
        <w:t>In respect of the Transaction Documents:</w:t>
      </w:r>
    </w:p>
    <w:p w:rsidR="00270E41" w:rsidRPr="001B458D" w:rsidRDefault="00270E41" w:rsidP="00270E41">
      <w:pPr>
        <w:pStyle w:val="BodyText"/>
        <w:rPr>
          <w:rFonts w:asciiTheme="minorHAnsi" w:hAnsiTheme="minorHAnsi"/>
          <w:b/>
          <w:bCs/>
          <w:sz w:val="20"/>
          <w:szCs w:val="20"/>
          <w:lang w:eastAsia="en-GB"/>
        </w:rPr>
      </w:pPr>
      <w:r w:rsidRPr="001B458D">
        <w:rPr>
          <w:rFonts w:asciiTheme="minorHAnsi" w:hAnsiTheme="minorHAnsi"/>
          <w:b/>
          <w:bCs/>
          <w:sz w:val="20"/>
          <w:szCs w:val="20"/>
        </w:rPr>
        <w:t>“</w:t>
      </w:r>
      <w:r w:rsidRPr="001B458D">
        <w:rPr>
          <w:rFonts w:asciiTheme="minorHAnsi" w:hAnsiTheme="minorHAnsi"/>
          <w:b/>
          <w:bCs/>
          <w:sz w:val="20"/>
          <w:szCs w:val="20"/>
          <w:lang w:eastAsia="en-GB"/>
        </w:rPr>
        <w:t>AAOIFI</w:t>
      </w:r>
      <w:r w:rsidRPr="001B458D">
        <w:rPr>
          <w:rFonts w:asciiTheme="minorHAnsi" w:hAnsiTheme="minorHAnsi"/>
          <w:b/>
          <w:bCs/>
          <w:sz w:val="20"/>
          <w:szCs w:val="20"/>
        </w:rPr>
        <w:t>”</w:t>
      </w:r>
      <w:r w:rsidRPr="001B458D">
        <w:rPr>
          <w:rFonts w:asciiTheme="minorHAnsi" w:hAnsiTheme="minorHAnsi"/>
          <w:sz w:val="20"/>
          <w:szCs w:val="20"/>
          <w:lang w:eastAsia="en-GB"/>
        </w:rPr>
        <w:t xml:space="preserve">means the </w:t>
      </w:r>
      <w:r w:rsidRPr="001B458D">
        <w:rPr>
          <w:rFonts w:asciiTheme="minorHAnsi" w:hAnsiTheme="minorHAnsi"/>
          <w:sz w:val="20"/>
          <w:szCs w:val="20"/>
        </w:rPr>
        <w:t xml:space="preserve">Accounting and Auditing Organization for Islamic Financial Institutions (Bahrain).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“AED”</w:t>
      </w:r>
      <w:r w:rsidRPr="001B458D">
        <w:rPr>
          <w:rFonts w:asciiTheme="minorHAnsi" w:hAnsiTheme="minorHAnsi"/>
          <w:sz w:val="20"/>
          <w:szCs w:val="20"/>
        </w:rPr>
        <w:t xml:space="preserve"> and </w:t>
      </w:r>
      <w:r w:rsidRPr="001B458D">
        <w:rPr>
          <w:rFonts w:asciiTheme="minorHAnsi" w:hAnsiTheme="minorHAnsi"/>
          <w:b/>
          <w:bCs/>
          <w:sz w:val="20"/>
          <w:szCs w:val="20"/>
        </w:rPr>
        <w:t>“Dirham”</w:t>
      </w:r>
      <w:r w:rsidRPr="001B458D">
        <w:rPr>
          <w:rFonts w:asciiTheme="minorHAnsi" w:hAnsiTheme="minorHAnsi"/>
          <w:sz w:val="20"/>
          <w:szCs w:val="20"/>
        </w:rPr>
        <w:t xml:space="preserve"> denotes the United Arab Emirate dirham, being the legal currency for the time being of the United Arab Emirates.</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Accounts</w:t>
      </w:r>
      <w:r w:rsidRPr="001B458D">
        <w:rPr>
          <w:rFonts w:asciiTheme="minorHAnsi" w:hAnsiTheme="minorHAnsi"/>
          <w:sz w:val="20"/>
          <w:szCs w:val="20"/>
        </w:rPr>
        <w:t>" means the Income Account and the Income Reserve Account.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AHB Share</w:t>
      </w:r>
      <w:r w:rsidRPr="001B458D">
        <w:rPr>
          <w:rFonts w:asciiTheme="minorHAnsi" w:hAnsiTheme="minorHAnsi"/>
          <w:sz w:val="20"/>
          <w:szCs w:val="20"/>
        </w:rPr>
        <w:t>” means AHB’s undivided percentage ownership interest in the Asset (i.e. being the subject matter of the Asset Purchase Agreement) and as set out under Schedule 1 hereof.</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sz w:val="20"/>
          <w:szCs w:val="20"/>
        </w:rPr>
        <w:t>Asset Purchase Agreement</w:t>
      </w:r>
      <w:r w:rsidRPr="001B458D">
        <w:rPr>
          <w:rFonts w:asciiTheme="minorHAnsi" w:hAnsiTheme="minorHAnsi"/>
          <w:sz w:val="20"/>
          <w:szCs w:val="20"/>
        </w:rPr>
        <w:t xml:space="preserve">” means the agreement for the sale of the AHB Share to AHB between AHB and the seller of the AHB Share.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“Authorisation"</w:t>
      </w:r>
      <w:r w:rsidRPr="001B458D">
        <w:rPr>
          <w:rFonts w:asciiTheme="minorHAnsi" w:hAnsiTheme="minorHAnsi"/>
          <w:sz w:val="20"/>
          <w:szCs w:val="20"/>
        </w:rPr>
        <w:t xml:space="preserve"> means an authorisation, consent, approval, resolution, licence, exemption, filing, notarisation or registration.</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“Business Day”</w:t>
      </w:r>
      <w:r w:rsidRPr="001B458D">
        <w:rPr>
          <w:rFonts w:asciiTheme="minorHAnsi" w:hAnsiTheme="minorHAnsi"/>
          <w:sz w:val="20"/>
          <w:szCs w:val="20"/>
        </w:rPr>
        <w:t xml:space="preserve"> means a day (other than a Friday) on which banks are open for general business in the UAE.</w:t>
      </w:r>
    </w:p>
    <w:p w:rsidR="00270E41" w:rsidRPr="001B458D" w:rsidRDefault="00270E41" w:rsidP="00270E41">
      <w:pPr>
        <w:pStyle w:val="Body2"/>
        <w:ind w:left="0"/>
        <w:rPr>
          <w:rFonts w:asciiTheme="minorHAnsi" w:hAnsiTheme="minorHAnsi"/>
          <w:b/>
          <w:bCs/>
          <w:sz w:val="20"/>
          <w:szCs w:val="20"/>
        </w:rPr>
      </w:pPr>
      <w:r w:rsidRPr="001B458D">
        <w:rPr>
          <w:rFonts w:asciiTheme="minorHAnsi" w:hAnsiTheme="minorHAnsi"/>
          <w:b/>
          <w:bCs/>
          <w:sz w:val="20"/>
          <w:szCs w:val="20"/>
        </w:rPr>
        <w:t>“EIBOR”</w:t>
      </w:r>
      <w:r w:rsidRPr="001B458D">
        <w:rPr>
          <w:rFonts w:asciiTheme="minorHAnsi" w:hAnsiTheme="minorHAnsi"/>
          <w:sz w:val="20"/>
          <w:szCs w:val="20"/>
        </w:rPr>
        <w:t xml:space="preserve"> means the UAE Dirham Interbank Offered Rate displayed on the appropriate page of the Reuters screen for EIBOR as at or about 11.00 am (Abu Dhabi time) on the relevant date. If the relevant page is replaced or the service ceases to be available, AHB (after consultation with the Customer) may specify another page or service displaying the appropriate rate.</w:t>
      </w:r>
    </w:p>
    <w:p w:rsidR="00270E41" w:rsidRPr="001B458D" w:rsidRDefault="00270E41" w:rsidP="00270E41">
      <w:pPr>
        <w:spacing w:after="240"/>
        <w:rPr>
          <w:rFonts w:asciiTheme="minorHAnsi" w:hAnsiTheme="minorHAnsi"/>
          <w:sz w:val="20"/>
        </w:rPr>
      </w:pPr>
      <w:r w:rsidRPr="001B458D">
        <w:rPr>
          <w:rFonts w:asciiTheme="minorHAnsi" w:hAnsiTheme="minorHAnsi"/>
          <w:b/>
          <w:bCs/>
          <w:sz w:val="20"/>
        </w:rPr>
        <w:t>"Encumbrance(s)"</w:t>
      </w:r>
      <w:r w:rsidRPr="001B458D">
        <w:rPr>
          <w:rFonts w:asciiTheme="minorHAnsi" w:hAnsiTheme="minorHAnsi"/>
          <w:sz w:val="20"/>
        </w:rPr>
        <w:t xml:space="preserve"> means any lien, pledge, mortgage, and security interest, deed of trust, charge or other encumbrance or arrangement having a similar effect.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“Events of Default”</w:t>
      </w:r>
      <w:r w:rsidRPr="001B458D">
        <w:rPr>
          <w:rFonts w:asciiTheme="minorHAnsi" w:hAnsiTheme="minorHAnsi"/>
          <w:sz w:val="20"/>
          <w:szCs w:val="20"/>
        </w:rPr>
        <w:t xml:space="preserve"> means each of the events set out under Schedule 2 hereof or circumstance which give may (at the subject discretion of AHB) lead to the occurrence of any of such envisaged events.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Expected Income Amount</w:t>
      </w:r>
      <w:r w:rsidRPr="001B458D">
        <w:rPr>
          <w:rFonts w:asciiTheme="minorHAnsi" w:hAnsiTheme="minorHAnsi"/>
          <w:sz w:val="20"/>
          <w:szCs w:val="20"/>
        </w:rPr>
        <w:t>" means, in respect of each Income Payment Period the aggregate of the following:</w:t>
      </w:r>
    </w:p>
    <w:p w:rsidR="00270E41" w:rsidRPr="001B458D" w:rsidRDefault="00270E41" w:rsidP="00270E41">
      <w:pPr>
        <w:pStyle w:val="Level3"/>
        <w:tabs>
          <w:tab w:val="clear" w:pos="1417"/>
          <w:tab w:val="num" w:pos="0"/>
        </w:tabs>
        <w:ind w:left="0" w:firstLine="0"/>
        <w:rPr>
          <w:rFonts w:asciiTheme="minorHAnsi" w:hAnsiTheme="minorHAnsi"/>
          <w:sz w:val="20"/>
          <w:szCs w:val="20"/>
        </w:rPr>
      </w:pPr>
      <w:r w:rsidRPr="001B458D">
        <w:rPr>
          <w:rFonts w:asciiTheme="minorHAnsi" w:hAnsiTheme="minorHAnsi"/>
          <w:sz w:val="20"/>
          <w:szCs w:val="20"/>
        </w:rPr>
        <w:t xml:space="preserve">An amount equal to the product of (A) [●] month EIBOR plus the Margin subject to a minimum floor of [●]% per annum; (B) the Outstanding AHB Share Amount; and (D) the actual number of days in that Income Payment Period, divided by (E) 360 days.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Expected Income Calculation Day</w:t>
      </w:r>
      <w:r w:rsidRPr="001B458D">
        <w:rPr>
          <w:rFonts w:asciiTheme="minorHAnsi" w:hAnsiTheme="minorHAnsi"/>
          <w:sz w:val="20"/>
          <w:szCs w:val="20"/>
        </w:rPr>
        <w:t xml:space="preserve">” means, in respect of an Income Payment Period, two (2) Business Days prior to the commencement of the relevant Income Payment Period, being the date on which the Expected Income Amount shall be calculated and the </w:t>
      </w:r>
      <w:r w:rsidRPr="001B458D">
        <w:rPr>
          <w:rFonts w:asciiTheme="minorHAnsi" w:hAnsiTheme="minorHAnsi"/>
          <w:sz w:val="20"/>
        </w:rPr>
        <w:t>Expected Income Amount Notice  shall be sent to the Agent.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Expected Income Amount Notice</w:t>
      </w:r>
      <w:r w:rsidRPr="001B458D">
        <w:rPr>
          <w:rFonts w:asciiTheme="minorHAnsi" w:hAnsiTheme="minorHAnsi"/>
          <w:sz w:val="20"/>
          <w:szCs w:val="20"/>
        </w:rPr>
        <w:t>" has the meaning given in clause 5.1.1 of the Agency Agreement.</w:t>
      </w:r>
    </w:p>
    <w:p w:rsidR="00270E41" w:rsidRPr="001B458D" w:rsidRDefault="00270E41" w:rsidP="00270E41">
      <w:pPr>
        <w:pStyle w:val="Body2"/>
        <w:ind w:left="0"/>
        <w:rPr>
          <w:rStyle w:val="DeltaViewInsertion"/>
          <w:rFonts w:asciiTheme="minorHAnsi" w:hAnsiTheme="minorHAnsi"/>
          <w:b/>
          <w:bCs/>
          <w:color w:val="000000"/>
          <w:sz w:val="20"/>
          <w:szCs w:val="20"/>
          <w:u w:val="none"/>
        </w:rPr>
      </w:pPr>
      <w:r w:rsidRPr="001B458D">
        <w:rPr>
          <w:rStyle w:val="DeltaViewInsertion"/>
          <w:rFonts w:asciiTheme="minorHAnsi" w:hAnsiTheme="minorHAnsi"/>
          <w:b/>
          <w:bCs/>
          <w:color w:val="000000"/>
          <w:sz w:val="20"/>
          <w:szCs w:val="20"/>
          <w:u w:val="none"/>
        </w:rPr>
        <w:t xml:space="preserve">“Facility” </w:t>
      </w:r>
      <w:r w:rsidRPr="001B458D">
        <w:rPr>
          <w:rStyle w:val="DeltaViewInsertion"/>
          <w:rFonts w:asciiTheme="minorHAnsi" w:hAnsiTheme="minorHAnsi"/>
          <w:bCs/>
          <w:color w:val="000000"/>
          <w:sz w:val="20"/>
          <w:szCs w:val="20"/>
          <w:u w:val="none"/>
        </w:rPr>
        <w:t xml:space="preserve">means the Sharikat-ul-Milk financing facility for the Facility Amount to be provided by AHB to the Customer, subject to the terms and conditions set out in the Transaction Documents.  </w:t>
      </w:r>
    </w:p>
    <w:p w:rsidR="00270E41" w:rsidRPr="001B458D" w:rsidRDefault="00270E41" w:rsidP="00270E41">
      <w:pPr>
        <w:pStyle w:val="Body2"/>
        <w:ind w:left="0"/>
        <w:rPr>
          <w:rStyle w:val="DeltaViewInsertion"/>
          <w:rFonts w:asciiTheme="minorHAnsi" w:hAnsiTheme="minorHAnsi"/>
          <w:b/>
          <w:bCs/>
          <w:color w:val="000000"/>
          <w:sz w:val="20"/>
          <w:szCs w:val="20"/>
          <w:u w:val="none"/>
        </w:rPr>
      </w:pPr>
      <w:r w:rsidRPr="001B458D">
        <w:rPr>
          <w:rStyle w:val="DeltaViewInsertion"/>
          <w:rFonts w:asciiTheme="minorHAnsi" w:hAnsiTheme="minorHAnsi"/>
          <w:b/>
          <w:bCs/>
          <w:color w:val="000000"/>
          <w:sz w:val="20"/>
          <w:szCs w:val="20"/>
          <w:u w:val="none"/>
        </w:rPr>
        <w:t xml:space="preserve">“Facility Amount” </w:t>
      </w:r>
      <w:r w:rsidRPr="001B458D">
        <w:rPr>
          <w:rStyle w:val="DeltaViewInsertion"/>
          <w:rFonts w:asciiTheme="minorHAnsi" w:hAnsiTheme="minorHAnsi"/>
          <w:color w:val="000000"/>
          <w:sz w:val="20"/>
          <w:szCs w:val="20"/>
          <w:u w:val="none"/>
        </w:rPr>
        <w:t xml:space="preserve">means </w:t>
      </w:r>
      <w:r w:rsidRPr="001B458D">
        <w:rPr>
          <w:rStyle w:val="DeltaViewInsertion"/>
          <w:rFonts w:asciiTheme="minorHAnsi" w:hAnsiTheme="minorHAnsi"/>
          <w:bCs/>
          <w:color w:val="000000"/>
          <w:sz w:val="20"/>
          <w:szCs w:val="20"/>
          <w:u w:val="none"/>
        </w:rPr>
        <w:t xml:space="preserve">AED </w:t>
      </w:r>
      <w:r w:rsidRPr="001B458D">
        <w:rPr>
          <w:rFonts w:asciiTheme="minorHAnsi" w:hAnsiTheme="minorHAnsi"/>
          <w:bCs/>
          <w:sz w:val="20"/>
          <w:szCs w:val="20"/>
        </w:rPr>
        <w:t xml:space="preserve">[●]. </w:t>
      </w:r>
    </w:p>
    <w:p w:rsidR="00270E41" w:rsidRPr="001B458D" w:rsidRDefault="00270E41" w:rsidP="00270E41">
      <w:pPr>
        <w:pStyle w:val="Body2"/>
        <w:ind w:left="0"/>
        <w:rPr>
          <w:rStyle w:val="DeltaViewInsertion"/>
          <w:rFonts w:asciiTheme="minorHAnsi" w:hAnsiTheme="minorHAnsi"/>
          <w:color w:val="000000"/>
          <w:sz w:val="20"/>
          <w:szCs w:val="20"/>
          <w:u w:val="none"/>
        </w:rPr>
      </w:pPr>
      <w:bookmarkStart w:id="5" w:name="_Ref268242415"/>
      <w:r w:rsidRPr="001B458D">
        <w:rPr>
          <w:rStyle w:val="DeltaViewInsertion"/>
          <w:rFonts w:asciiTheme="minorHAnsi" w:hAnsiTheme="minorHAnsi"/>
          <w:b/>
          <w:bCs/>
          <w:color w:val="000000"/>
          <w:sz w:val="20"/>
          <w:szCs w:val="20"/>
          <w:u w:val="none"/>
        </w:rPr>
        <w:t>“IFRS”</w:t>
      </w:r>
      <w:r w:rsidRPr="001B458D">
        <w:rPr>
          <w:rStyle w:val="DeltaViewInsertion"/>
          <w:rFonts w:asciiTheme="minorHAnsi" w:hAnsiTheme="minorHAnsi"/>
          <w:color w:val="000000"/>
          <w:sz w:val="20"/>
          <w:szCs w:val="20"/>
          <w:u w:val="none"/>
        </w:rPr>
        <w:t>means International Financial Reporting Standards, from time to time, published by the International Accounting Standards Board or any successor body reasonably acceptable to the Customer and AHB.</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Incentive</w:t>
      </w:r>
      <w:r w:rsidRPr="001B458D">
        <w:rPr>
          <w:rFonts w:asciiTheme="minorHAnsi" w:hAnsiTheme="minorHAnsi"/>
          <w:sz w:val="20"/>
          <w:szCs w:val="20"/>
        </w:rPr>
        <w:t>" has the meaning given in clause 2.2.2 of the Agency Agreement.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Income</w:t>
      </w:r>
      <w:r w:rsidRPr="001B458D">
        <w:rPr>
          <w:rFonts w:asciiTheme="minorHAnsi" w:hAnsiTheme="minorHAnsi"/>
          <w:sz w:val="20"/>
          <w:szCs w:val="20"/>
        </w:rPr>
        <w:t xml:space="preserve">” has the meaning given in clause 3.1.1 of the Agency Agreement.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Income Account</w:t>
      </w:r>
      <w:r w:rsidRPr="001B458D">
        <w:rPr>
          <w:rFonts w:asciiTheme="minorHAnsi" w:hAnsiTheme="minorHAnsi"/>
          <w:sz w:val="20"/>
          <w:szCs w:val="20"/>
        </w:rPr>
        <w:t xml:space="preserve">” has the meaning given in clause 4.1.1 of the Agency Agreement.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Income Payment Date</w:t>
      </w:r>
      <w:r w:rsidRPr="001B458D">
        <w:rPr>
          <w:rFonts w:asciiTheme="minorHAnsi" w:hAnsiTheme="minorHAnsi"/>
          <w:sz w:val="20"/>
          <w:szCs w:val="20"/>
        </w:rPr>
        <w:t xml:space="preserve">" has the meaning given in clause 6.1 of the Agency Agreement.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Income Payment Period</w:t>
      </w:r>
      <w:r w:rsidRPr="001B458D">
        <w:rPr>
          <w:rFonts w:asciiTheme="minorHAnsi" w:hAnsiTheme="minorHAnsi"/>
          <w:sz w:val="20"/>
          <w:szCs w:val="20"/>
        </w:rPr>
        <w:t>" has the meaning given in clause 5.1 of the Agency Agreement.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Income Reserve Account</w:t>
      </w:r>
      <w:r w:rsidRPr="001B458D">
        <w:rPr>
          <w:rFonts w:asciiTheme="minorHAnsi" w:hAnsiTheme="minorHAnsi"/>
          <w:sz w:val="20"/>
          <w:szCs w:val="20"/>
        </w:rPr>
        <w:t>” has the meaning given in clause 4.1.2 of the Agency Agreement.</w:t>
      </w:r>
    </w:p>
    <w:p w:rsidR="00270E41" w:rsidRPr="001B458D" w:rsidRDefault="00270E41" w:rsidP="00270E41">
      <w:pPr>
        <w:pStyle w:val="AONormal"/>
        <w:spacing w:after="240"/>
        <w:rPr>
          <w:rFonts w:asciiTheme="minorHAnsi" w:hAnsiTheme="minorHAnsi" w:cs="Arial"/>
          <w:color w:val="000000"/>
          <w:sz w:val="20"/>
          <w:szCs w:val="20"/>
          <w:lang w:eastAsia="en-GB"/>
        </w:rPr>
      </w:pPr>
      <w:r w:rsidRPr="001B458D">
        <w:rPr>
          <w:rFonts w:asciiTheme="minorHAnsi" w:hAnsiTheme="minorHAnsi" w:cs="Arial"/>
          <w:color w:val="000000"/>
          <w:sz w:val="20"/>
          <w:szCs w:val="20"/>
          <w:lang w:eastAsia="en-GB"/>
        </w:rPr>
        <w:t>“</w:t>
      </w:r>
      <w:r w:rsidRPr="001B458D">
        <w:rPr>
          <w:rFonts w:asciiTheme="minorHAnsi" w:hAnsiTheme="minorHAnsi" w:cs="Arial"/>
          <w:b/>
          <w:bCs/>
          <w:color w:val="000000"/>
          <w:sz w:val="20"/>
          <w:szCs w:val="20"/>
          <w:lang w:eastAsia="en-GB"/>
        </w:rPr>
        <w:t>Land Registry</w:t>
      </w:r>
      <w:r w:rsidRPr="001B458D">
        <w:rPr>
          <w:rFonts w:asciiTheme="minorHAnsi" w:hAnsiTheme="minorHAnsi" w:cs="Arial"/>
          <w:color w:val="000000"/>
          <w:sz w:val="20"/>
          <w:szCs w:val="20"/>
          <w:lang w:eastAsia="en-GB"/>
        </w:rPr>
        <w:t xml:space="preserve">” means, where the Asset is property, the land registration department where the property is located and where any sale and purchase is to be registered under the relevant law.  </w:t>
      </w:r>
    </w:p>
    <w:p w:rsidR="00270E41" w:rsidRPr="001B458D" w:rsidRDefault="00270E41" w:rsidP="00270E41">
      <w:pPr>
        <w:pStyle w:val="Body2"/>
        <w:ind w:left="0"/>
        <w:rPr>
          <w:rStyle w:val="DeltaViewInsertion"/>
          <w:rFonts w:asciiTheme="minorHAnsi" w:hAnsiTheme="minorHAnsi"/>
          <w:color w:val="000000"/>
          <w:sz w:val="20"/>
          <w:szCs w:val="20"/>
          <w:u w:val="none"/>
        </w:rPr>
      </w:pPr>
      <w:r w:rsidRPr="001B458D">
        <w:rPr>
          <w:rStyle w:val="DeltaViewInsertion"/>
          <w:rFonts w:asciiTheme="minorHAnsi" w:hAnsiTheme="minorHAnsi"/>
          <w:b/>
          <w:bCs/>
          <w:color w:val="000000"/>
          <w:sz w:val="20"/>
          <w:szCs w:val="20"/>
          <w:u w:val="none"/>
        </w:rPr>
        <w:t>“Material Adverse Effect”</w:t>
      </w:r>
      <w:r w:rsidRPr="001B458D">
        <w:rPr>
          <w:rStyle w:val="DeltaViewInsertion"/>
          <w:rFonts w:asciiTheme="minorHAnsi" w:hAnsiTheme="minorHAnsi"/>
          <w:color w:val="000000"/>
          <w:sz w:val="20"/>
          <w:szCs w:val="20"/>
          <w:u w:val="none"/>
        </w:rPr>
        <w:t xml:space="preserve"> means a material adverse effect on:</w:t>
      </w:r>
      <w:bookmarkEnd w:id="5"/>
    </w:p>
    <w:p w:rsidR="00270E41" w:rsidRPr="001B458D" w:rsidRDefault="00270E41" w:rsidP="003F4DD3">
      <w:pPr>
        <w:pStyle w:val="Body2"/>
        <w:numPr>
          <w:ilvl w:val="0"/>
          <w:numId w:val="43"/>
        </w:numPr>
        <w:rPr>
          <w:rStyle w:val="DeltaViewInsertion"/>
          <w:rFonts w:asciiTheme="minorHAnsi" w:hAnsiTheme="minorHAnsi"/>
          <w:b/>
          <w:color w:val="000000"/>
          <w:sz w:val="20"/>
          <w:szCs w:val="20"/>
          <w:u w:val="none"/>
        </w:rPr>
      </w:pPr>
      <w:bookmarkStart w:id="6" w:name="_Ref268242416"/>
      <w:r w:rsidRPr="001B458D">
        <w:rPr>
          <w:rStyle w:val="DeltaViewInsertion"/>
          <w:rFonts w:asciiTheme="minorHAnsi" w:hAnsiTheme="minorHAnsi"/>
          <w:color w:val="000000"/>
          <w:sz w:val="20"/>
          <w:szCs w:val="20"/>
          <w:u w:val="none"/>
        </w:rPr>
        <w:t>the business, prospects or financial condition of the Customer;</w:t>
      </w:r>
      <w:bookmarkEnd w:id="6"/>
    </w:p>
    <w:p w:rsidR="00270E41" w:rsidRPr="001B458D" w:rsidRDefault="00270E41" w:rsidP="003F4DD3">
      <w:pPr>
        <w:pStyle w:val="Body2"/>
        <w:numPr>
          <w:ilvl w:val="0"/>
          <w:numId w:val="43"/>
        </w:numPr>
        <w:rPr>
          <w:rStyle w:val="DeltaViewInsertion"/>
          <w:rFonts w:asciiTheme="minorHAnsi" w:hAnsiTheme="minorHAnsi"/>
          <w:b/>
          <w:color w:val="000000"/>
          <w:sz w:val="20"/>
          <w:szCs w:val="20"/>
          <w:u w:val="none"/>
        </w:rPr>
      </w:pPr>
      <w:bookmarkStart w:id="7" w:name="_Ref268242417"/>
      <w:r w:rsidRPr="001B458D">
        <w:rPr>
          <w:rStyle w:val="DeltaViewInsertion"/>
          <w:rFonts w:asciiTheme="minorHAnsi" w:hAnsiTheme="minorHAnsi"/>
          <w:color w:val="000000"/>
          <w:sz w:val="20"/>
          <w:szCs w:val="20"/>
          <w:u w:val="none"/>
        </w:rPr>
        <w:t>the ability of the Customer to perform and comply with its obligations under any Transaction Document to which it is a party;</w:t>
      </w:r>
      <w:bookmarkEnd w:id="7"/>
    </w:p>
    <w:p w:rsidR="00270E41" w:rsidRPr="001B458D" w:rsidRDefault="00270E41" w:rsidP="003F4DD3">
      <w:pPr>
        <w:pStyle w:val="Body2"/>
        <w:numPr>
          <w:ilvl w:val="0"/>
          <w:numId w:val="43"/>
        </w:numPr>
        <w:rPr>
          <w:rStyle w:val="DeltaViewInsertion"/>
          <w:rFonts w:asciiTheme="minorHAnsi" w:hAnsiTheme="minorHAnsi"/>
          <w:b/>
          <w:color w:val="000000"/>
          <w:sz w:val="20"/>
          <w:szCs w:val="20"/>
          <w:u w:val="none"/>
        </w:rPr>
      </w:pPr>
      <w:r w:rsidRPr="001B458D">
        <w:rPr>
          <w:rStyle w:val="DeltaViewInsertion"/>
          <w:rFonts w:asciiTheme="minorHAnsi" w:hAnsiTheme="minorHAnsi"/>
          <w:color w:val="000000"/>
          <w:sz w:val="20"/>
          <w:szCs w:val="20"/>
          <w:u w:val="none"/>
        </w:rPr>
        <w:t>the validity or enforceability of any Transaction Document; or</w:t>
      </w:r>
    </w:p>
    <w:p w:rsidR="00270E41" w:rsidRPr="001B458D" w:rsidRDefault="00270E41" w:rsidP="003F4DD3">
      <w:pPr>
        <w:pStyle w:val="Body2"/>
        <w:numPr>
          <w:ilvl w:val="0"/>
          <w:numId w:val="43"/>
        </w:numPr>
        <w:rPr>
          <w:rStyle w:val="DeltaViewInsertion"/>
          <w:rFonts w:asciiTheme="minorHAnsi" w:hAnsiTheme="minorHAnsi"/>
          <w:b/>
          <w:color w:val="000000"/>
          <w:sz w:val="20"/>
          <w:szCs w:val="20"/>
          <w:u w:val="none"/>
        </w:rPr>
      </w:pPr>
      <w:r w:rsidRPr="001B458D">
        <w:rPr>
          <w:rStyle w:val="DeltaViewInsertion"/>
          <w:rFonts w:asciiTheme="minorHAnsi" w:hAnsiTheme="minorHAnsi"/>
          <w:color w:val="000000"/>
          <w:sz w:val="20"/>
          <w:szCs w:val="20"/>
          <w:u w:val="none"/>
        </w:rPr>
        <w:t>any right or remedy of AHB in respect of a Transaction Document.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Margin</w:t>
      </w:r>
      <w:r w:rsidRPr="001B458D">
        <w:rPr>
          <w:rFonts w:asciiTheme="minorHAnsi" w:hAnsiTheme="minorHAnsi"/>
          <w:sz w:val="20"/>
          <w:szCs w:val="20"/>
        </w:rPr>
        <w:t>” means [●]</w:t>
      </w:r>
      <w:r w:rsidRPr="001B458D">
        <w:rPr>
          <w:rStyle w:val="FootnoteReference"/>
          <w:rFonts w:asciiTheme="minorHAnsi" w:hAnsiTheme="minorHAnsi" w:cs="Arial"/>
          <w:sz w:val="20"/>
          <w:szCs w:val="20"/>
        </w:rPr>
        <w:footnoteReference w:id="3"/>
      </w:r>
      <w:r w:rsidRPr="001B458D">
        <w:rPr>
          <w:rFonts w:asciiTheme="minorHAnsi" w:hAnsiTheme="minorHAnsi"/>
          <w:sz w:val="20"/>
          <w:szCs w:val="20"/>
        </w:rPr>
        <w:t xml:space="preserve"> basis points.</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Maturity Date</w:t>
      </w:r>
      <w:r w:rsidRPr="001B458D">
        <w:rPr>
          <w:rFonts w:asciiTheme="minorHAnsi" w:hAnsiTheme="minorHAnsi"/>
          <w:sz w:val="20"/>
          <w:szCs w:val="20"/>
        </w:rPr>
        <w:t>” means ____________________________</w:t>
      </w:r>
      <w:r w:rsidRPr="001B458D">
        <w:rPr>
          <w:rStyle w:val="FootnoteReference"/>
          <w:rFonts w:asciiTheme="minorHAnsi" w:hAnsiTheme="minorHAnsi" w:cs="Arial"/>
          <w:sz w:val="20"/>
          <w:szCs w:val="20"/>
        </w:rPr>
        <w:footnoteReference w:id="4"/>
      </w:r>
      <w:r w:rsidRPr="001B458D">
        <w:rPr>
          <w:rFonts w:asciiTheme="minorHAnsi" w:hAnsiTheme="minorHAnsi"/>
          <w:sz w:val="20"/>
          <w:szCs w:val="20"/>
        </w:rPr>
        <w:t>.</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“Outstanding AHB Share”</w:t>
      </w:r>
      <w:r w:rsidRPr="001B458D">
        <w:rPr>
          <w:rFonts w:asciiTheme="minorHAnsi" w:hAnsiTheme="minorHAnsi"/>
          <w:sz w:val="20"/>
          <w:szCs w:val="20"/>
        </w:rPr>
        <w:t xml:space="preserve"> means the part of the AHB Share owned by AHB at the relevant point of time. </w:t>
      </w:r>
    </w:p>
    <w:p w:rsidR="00270E41" w:rsidRPr="001B458D" w:rsidRDefault="00270E41" w:rsidP="00270E41">
      <w:pPr>
        <w:pStyle w:val="ssNoHeading3"/>
        <w:tabs>
          <w:tab w:val="left" w:pos="0"/>
        </w:tabs>
        <w:ind w:left="0" w:firstLine="0"/>
        <w:rPr>
          <w:rFonts w:asciiTheme="minorHAnsi" w:hAnsiTheme="minorHAnsi" w:cstheme="minorBidi"/>
          <w:b/>
          <w:bCs w:val="0"/>
          <w:sz w:val="20"/>
          <w:szCs w:val="20"/>
        </w:rPr>
      </w:pPr>
      <w:r w:rsidRPr="001B458D">
        <w:rPr>
          <w:rFonts w:asciiTheme="minorHAnsi" w:hAnsiTheme="minorHAnsi" w:cstheme="minorBidi"/>
          <w:b/>
          <w:bCs w:val="0"/>
          <w:sz w:val="20"/>
          <w:szCs w:val="20"/>
        </w:rPr>
        <w:t xml:space="preserve">"Outstanding AHB Share Amount" </w:t>
      </w:r>
      <w:r w:rsidRPr="001B458D">
        <w:rPr>
          <w:rFonts w:asciiTheme="minorHAnsi" w:hAnsiTheme="minorHAnsi" w:cstheme="minorBidi"/>
          <w:sz w:val="20"/>
          <w:szCs w:val="20"/>
        </w:rPr>
        <w:t>means the cost incurred by the AHB in acquiring the then Outstanding AHB Share.</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“PermittedTransaction”</w:t>
      </w:r>
      <w:r w:rsidRPr="001B458D">
        <w:rPr>
          <w:rFonts w:asciiTheme="minorHAnsi" w:hAnsiTheme="minorHAnsi"/>
          <w:sz w:val="20"/>
          <w:szCs w:val="20"/>
        </w:rPr>
        <w:t xml:space="preserve"> means a transaction with respect to the Asset, which the Customer has been permitted to conclude in writing by AHB.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“Asset”</w:t>
      </w:r>
      <w:r w:rsidRPr="001B458D">
        <w:rPr>
          <w:rFonts w:asciiTheme="minorHAnsi" w:hAnsiTheme="minorHAnsi"/>
          <w:sz w:val="20"/>
          <w:szCs w:val="20"/>
        </w:rPr>
        <w:t xml:space="preserve"> shall have the same meaning as ascribed to such term in the Asset Purchase Agreement.  </w:t>
      </w:r>
    </w:p>
    <w:p w:rsidR="00270E41" w:rsidRPr="001B458D" w:rsidRDefault="00270E41" w:rsidP="00270E41">
      <w:pPr>
        <w:pStyle w:val="Level5"/>
        <w:ind w:left="0" w:firstLine="0"/>
        <w:rPr>
          <w:rFonts w:asciiTheme="minorHAnsi" w:hAnsiTheme="minorHAnsi"/>
          <w:b/>
          <w:bCs/>
          <w:sz w:val="20"/>
          <w:szCs w:val="20"/>
        </w:rPr>
      </w:pPr>
      <w:r w:rsidRPr="001B458D">
        <w:rPr>
          <w:rFonts w:asciiTheme="minorHAnsi" w:hAnsiTheme="minorHAnsi"/>
          <w:color w:val="000000"/>
          <w:sz w:val="20"/>
          <w:szCs w:val="20"/>
        </w:rPr>
        <w:t>“</w:t>
      </w:r>
      <w:r w:rsidRPr="001B458D">
        <w:rPr>
          <w:rFonts w:asciiTheme="minorHAnsi" w:hAnsiTheme="minorHAnsi"/>
          <w:b/>
          <w:bCs/>
          <w:color w:val="000000"/>
          <w:sz w:val="20"/>
          <w:szCs w:val="20"/>
        </w:rPr>
        <w:t>Reasonable Skill and Care”</w:t>
      </w:r>
      <w:r w:rsidRPr="001B458D">
        <w:rPr>
          <w:rFonts w:asciiTheme="minorHAnsi" w:hAnsiTheme="minorHAnsi"/>
          <w:color w:val="000000"/>
          <w:sz w:val="20"/>
          <w:szCs w:val="20"/>
        </w:rPr>
        <w:t xml:space="preserve"> means </w:t>
      </w:r>
      <w:r w:rsidRPr="001B458D">
        <w:rPr>
          <w:rFonts w:asciiTheme="minorHAnsi" w:hAnsiTheme="minorHAnsi"/>
          <w:sz w:val="20"/>
          <w:szCs w:val="20"/>
        </w:rPr>
        <w:t>the exercise of the reasonable skill, care and diligence to be expected of a prudent, competent and properly qualifiedagent of the relevant discipline experienced in the provision of like services for a property of a size, nature and complexity similar to the Asset.</w:t>
      </w:r>
    </w:p>
    <w:p w:rsidR="00270E41" w:rsidRPr="001B458D" w:rsidRDefault="00270E41" w:rsidP="00270E41">
      <w:pPr>
        <w:pStyle w:val="Level5"/>
        <w:ind w:left="0" w:firstLine="0"/>
        <w:rPr>
          <w:rFonts w:asciiTheme="minorHAnsi" w:hAnsiTheme="minorHAnsi"/>
          <w:sz w:val="20"/>
          <w:szCs w:val="20"/>
        </w:rPr>
      </w:pPr>
      <w:r w:rsidRPr="001B458D">
        <w:rPr>
          <w:rFonts w:asciiTheme="minorHAnsi" w:hAnsiTheme="minorHAnsi"/>
          <w:b/>
          <w:bCs/>
          <w:sz w:val="20"/>
          <w:szCs w:val="20"/>
        </w:rPr>
        <w:t>“Security Documents”</w:t>
      </w:r>
      <w:r w:rsidRPr="001B458D">
        <w:rPr>
          <w:rFonts w:asciiTheme="minorHAnsi" w:hAnsiTheme="minorHAnsi"/>
          <w:sz w:val="20"/>
          <w:szCs w:val="20"/>
        </w:rPr>
        <w:t xml:space="preserve"> means the security documents specified in the Special Conditions</w:t>
      </w:r>
    </w:p>
    <w:p w:rsidR="00270E41" w:rsidRPr="001B458D" w:rsidRDefault="00270E41" w:rsidP="00270E41">
      <w:pPr>
        <w:pStyle w:val="Level5"/>
        <w:ind w:left="0" w:firstLine="0"/>
        <w:rPr>
          <w:rFonts w:asciiTheme="minorHAnsi" w:hAnsiTheme="minorHAnsi"/>
          <w:sz w:val="20"/>
          <w:szCs w:val="20"/>
        </w:rPr>
      </w:pPr>
      <w:bookmarkStart w:id="10" w:name="_Ref268242602"/>
      <w:r w:rsidRPr="001B458D">
        <w:rPr>
          <w:rFonts w:asciiTheme="minorHAnsi" w:hAnsiTheme="minorHAnsi"/>
          <w:b/>
          <w:color w:val="000000"/>
          <w:sz w:val="20"/>
          <w:szCs w:val="20"/>
        </w:rPr>
        <w:t>“Security Interest”</w:t>
      </w:r>
      <w:r w:rsidRPr="001B458D">
        <w:rPr>
          <w:rFonts w:asciiTheme="minorHAnsi" w:hAnsiTheme="minorHAnsi"/>
          <w:color w:val="000000"/>
          <w:sz w:val="20"/>
          <w:szCs w:val="20"/>
        </w:rPr>
        <w:t xml:space="preserve"> means any mortgage, pledge, lien, charge, assignment, hypothecation or </w:t>
      </w:r>
      <w:r w:rsidRPr="001B458D">
        <w:rPr>
          <w:rFonts w:asciiTheme="minorHAnsi" w:hAnsiTheme="minorHAnsi"/>
          <w:sz w:val="20"/>
          <w:szCs w:val="20"/>
        </w:rPr>
        <w:t>security interest or any other agreement or arrangement having similar effect.</w:t>
      </w:r>
      <w:bookmarkEnd w:id="10"/>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Services</w:t>
      </w:r>
      <w:r w:rsidRPr="001B458D">
        <w:rPr>
          <w:rFonts w:asciiTheme="minorHAnsi" w:hAnsiTheme="minorHAnsi"/>
          <w:sz w:val="20"/>
          <w:szCs w:val="20"/>
        </w:rPr>
        <w:t>" means the services agreed to be provided by the Agent under the Agency Agreement as set out under Clause 3.2 therein in accordance with the provisions of the Agency Agreement.</w:t>
      </w:r>
    </w:p>
    <w:p w:rsidR="00270E41" w:rsidRPr="001B458D" w:rsidRDefault="00270E41" w:rsidP="00270E41">
      <w:pPr>
        <w:pStyle w:val="Body2"/>
        <w:ind w:left="0"/>
        <w:rPr>
          <w:rFonts w:asciiTheme="minorHAnsi" w:hAnsiTheme="minorHAnsi"/>
          <w:b/>
          <w:bCs/>
          <w:sz w:val="18"/>
          <w:szCs w:val="18"/>
        </w:rPr>
      </w:pPr>
      <w:r w:rsidRPr="001B458D">
        <w:rPr>
          <w:rFonts w:asciiTheme="minorHAnsi" w:hAnsiTheme="minorHAnsi"/>
          <w:sz w:val="20"/>
          <w:szCs w:val="20"/>
        </w:rPr>
        <w:t>“</w:t>
      </w:r>
      <w:r w:rsidRPr="001B458D">
        <w:rPr>
          <w:rFonts w:asciiTheme="minorHAnsi" w:hAnsiTheme="minorHAnsi"/>
          <w:b/>
          <w:bCs/>
          <w:sz w:val="20"/>
          <w:szCs w:val="20"/>
        </w:rPr>
        <w:t>Special Conditions</w:t>
      </w:r>
      <w:r w:rsidRPr="001B458D">
        <w:rPr>
          <w:rFonts w:asciiTheme="minorHAnsi" w:hAnsiTheme="minorHAnsi"/>
          <w:sz w:val="20"/>
          <w:szCs w:val="20"/>
        </w:rPr>
        <w:t>”</w:t>
      </w:r>
      <w:r w:rsidRPr="001B458D">
        <w:rPr>
          <w:rFonts w:asciiTheme="minorHAnsi" w:hAnsiTheme="minorHAnsi"/>
          <w:bCs/>
          <w:color w:val="000000"/>
          <w:sz w:val="20"/>
          <w:szCs w:val="20"/>
        </w:rPr>
        <w:t xml:space="preserve"> means</w:t>
      </w:r>
      <w:r w:rsidRPr="001B458D">
        <w:rPr>
          <w:rFonts w:asciiTheme="minorHAnsi" w:hAnsiTheme="minorHAnsi" w:cs="Times New Roman"/>
          <w:sz w:val="20"/>
          <w:szCs w:val="20"/>
          <w:lang w:eastAsia="en-GB"/>
        </w:rPr>
        <w:t xml:space="preserve"> the special conditions specified in Schedule 3.</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“Tax”</w:t>
      </w:r>
      <w:r w:rsidRPr="001B458D">
        <w:rPr>
          <w:rFonts w:asciiTheme="minorHAnsi" w:hAnsiTheme="minorHAnsi"/>
          <w:sz w:val="20"/>
          <w:szCs w:val="20"/>
        </w:rPr>
        <w:t xml:space="preserve"> means any direct or indirect tax, impost, charge, or levy whatsoever, including any stamp tax, documentary tax, value added tax, sales tax and "Taxation" shall be construed accordingly.</w:t>
      </w:r>
    </w:p>
    <w:p w:rsidR="00270E41" w:rsidRPr="001B458D" w:rsidRDefault="00270E41" w:rsidP="00270E41">
      <w:pPr>
        <w:pStyle w:val="Body2"/>
        <w:ind w:left="0"/>
        <w:rPr>
          <w:rFonts w:asciiTheme="minorHAnsi" w:hAnsiTheme="minorHAnsi"/>
          <w:sz w:val="20"/>
          <w:szCs w:val="20"/>
        </w:rPr>
      </w:pPr>
      <w:bookmarkStart w:id="11" w:name="_Ref268242615"/>
      <w:r w:rsidRPr="001B458D">
        <w:rPr>
          <w:rFonts w:asciiTheme="minorHAnsi" w:hAnsiTheme="minorHAnsi"/>
          <w:b/>
          <w:bCs/>
          <w:sz w:val="20"/>
          <w:szCs w:val="20"/>
        </w:rPr>
        <w:t xml:space="preserve">“Tax </w:t>
      </w:r>
      <w:r w:rsidRPr="001B458D">
        <w:rPr>
          <w:rFonts w:asciiTheme="minorHAnsi" w:hAnsiTheme="minorHAnsi"/>
          <w:b/>
          <w:color w:val="000000"/>
          <w:sz w:val="20"/>
          <w:szCs w:val="20"/>
        </w:rPr>
        <w:t>Deduction</w:t>
      </w:r>
      <w:r w:rsidRPr="001B458D">
        <w:rPr>
          <w:rFonts w:asciiTheme="minorHAnsi" w:hAnsiTheme="minorHAnsi"/>
          <w:b/>
          <w:bCs/>
          <w:sz w:val="20"/>
          <w:szCs w:val="20"/>
        </w:rPr>
        <w:t>”</w:t>
      </w:r>
      <w:r w:rsidRPr="001B458D">
        <w:rPr>
          <w:rFonts w:asciiTheme="minorHAnsi" w:hAnsiTheme="minorHAnsi"/>
          <w:color w:val="000000"/>
          <w:sz w:val="20"/>
          <w:szCs w:val="20"/>
        </w:rPr>
        <w:t xml:space="preserve">means a deduction or withholding for or on account of Tax from a payment </w:t>
      </w:r>
      <w:r w:rsidRPr="001B458D">
        <w:rPr>
          <w:rFonts w:asciiTheme="minorHAnsi" w:hAnsiTheme="minorHAnsi"/>
          <w:sz w:val="20"/>
          <w:szCs w:val="20"/>
        </w:rPr>
        <w:t>under a Transaction Document.</w:t>
      </w:r>
      <w:bookmarkEnd w:id="11"/>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b/>
          <w:bCs/>
          <w:sz w:val="20"/>
          <w:szCs w:val="20"/>
        </w:rPr>
        <w:t>“Transaction Document”</w:t>
      </w:r>
      <w:r w:rsidRPr="001B458D">
        <w:rPr>
          <w:rFonts w:asciiTheme="minorHAnsi" w:hAnsiTheme="minorHAnsi"/>
          <w:sz w:val="20"/>
          <w:szCs w:val="20"/>
        </w:rPr>
        <w:t xml:space="preserve"> means and includes:</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the Common Terms Agreement;</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the Asset Purchase Agreement;</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the Agency Agreement;</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the Purchase Undertaking;</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 xml:space="preserve">the Sale Undertaking; and </w:t>
      </w:r>
    </w:p>
    <w:p w:rsidR="00270E41" w:rsidRPr="001B458D" w:rsidRDefault="00270E41" w:rsidP="003F4DD3">
      <w:pPr>
        <w:pStyle w:val="Level5"/>
        <w:numPr>
          <w:ilvl w:val="0"/>
          <w:numId w:val="42"/>
        </w:numPr>
        <w:spacing w:after="120"/>
        <w:rPr>
          <w:rFonts w:asciiTheme="minorHAnsi" w:hAnsiTheme="minorHAnsi"/>
          <w:sz w:val="20"/>
          <w:szCs w:val="20"/>
        </w:rPr>
      </w:pPr>
      <w:r w:rsidRPr="001B458D">
        <w:rPr>
          <w:rFonts w:asciiTheme="minorHAnsi" w:hAnsiTheme="minorHAnsi"/>
          <w:sz w:val="20"/>
          <w:szCs w:val="20"/>
        </w:rPr>
        <w:t xml:space="preserve">the Security Documents.  </w:t>
      </w:r>
    </w:p>
    <w:p w:rsidR="00270E41" w:rsidRPr="001B458D" w:rsidRDefault="00270E41" w:rsidP="00270E41">
      <w:pPr>
        <w:pStyle w:val="Body2"/>
        <w:ind w:left="23"/>
        <w:rPr>
          <w:rFonts w:asciiTheme="minorHAnsi" w:hAnsiTheme="minorHAnsi"/>
          <w:sz w:val="20"/>
          <w:szCs w:val="20"/>
        </w:rPr>
      </w:pPr>
      <w:bookmarkStart w:id="12" w:name="_Toc313792924"/>
      <w:r w:rsidRPr="001B458D">
        <w:rPr>
          <w:rFonts w:asciiTheme="minorHAnsi" w:hAnsiTheme="minorHAnsi"/>
          <w:b/>
          <w:bCs/>
          <w:sz w:val="20"/>
          <w:szCs w:val="20"/>
        </w:rPr>
        <w:t>“UAE”</w:t>
      </w:r>
      <w:r w:rsidRPr="001B458D">
        <w:rPr>
          <w:rFonts w:asciiTheme="minorHAnsi" w:hAnsiTheme="minorHAnsi"/>
          <w:sz w:val="20"/>
          <w:szCs w:val="20"/>
        </w:rPr>
        <w:tab/>
        <w:t>means the United Arab Emirates.</w:t>
      </w:r>
      <w:bookmarkEnd w:id="12"/>
    </w:p>
    <w:p w:rsidR="00270E41" w:rsidRPr="001B458D" w:rsidRDefault="00270E41" w:rsidP="003F4DD3">
      <w:pPr>
        <w:pStyle w:val="ListParagraph"/>
        <w:numPr>
          <w:ilvl w:val="0"/>
          <w:numId w:val="44"/>
        </w:numPr>
        <w:spacing w:after="210"/>
        <w:outlineLvl w:val="1"/>
        <w:rPr>
          <w:rFonts w:asciiTheme="minorHAnsi" w:hAnsiTheme="minorHAnsi"/>
          <w:b/>
          <w:vanish/>
          <w:sz w:val="20"/>
          <w:szCs w:val="20"/>
        </w:rPr>
      </w:pPr>
    </w:p>
    <w:p w:rsidR="00270E41" w:rsidRPr="001B458D" w:rsidRDefault="00270E41" w:rsidP="003F4DD3">
      <w:pPr>
        <w:pStyle w:val="ListParagraph"/>
        <w:numPr>
          <w:ilvl w:val="1"/>
          <w:numId w:val="44"/>
        </w:numPr>
        <w:spacing w:after="210"/>
        <w:outlineLvl w:val="1"/>
        <w:rPr>
          <w:rFonts w:asciiTheme="minorHAnsi" w:hAnsiTheme="minorHAnsi"/>
          <w:b/>
          <w:vanish/>
          <w:sz w:val="20"/>
          <w:szCs w:val="20"/>
        </w:rPr>
      </w:pPr>
    </w:p>
    <w:p w:rsidR="00270E41" w:rsidRPr="001B458D" w:rsidRDefault="00270E41" w:rsidP="003F4DD3">
      <w:pPr>
        <w:pStyle w:val="Level2"/>
        <w:numPr>
          <w:ilvl w:val="1"/>
          <w:numId w:val="44"/>
        </w:numPr>
        <w:rPr>
          <w:rFonts w:asciiTheme="minorHAnsi" w:hAnsiTheme="minorHAnsi"/>
          <w:sz w:val="20"/>
          <w:szCs w:val="20"/>
        </w:rPr>
      </w:pPr>
      <w:r w:rsidRPr="001B458D">
        <w:rPr>
          <w:rFonts w:asciiTheme="minorHAnsi" w:hAnsiTheme="minorHAnsi"/>
          <w:b/>
          <w:sz w:val="20"/>
          <w:szCs w:val="20"/>
        </w:rPr>
        <w:t>Interpretation</w:t>
      </w:r>
    </w:p>
    <w:p w:rsidR="00270E41" w:rsidRPr="001B458D" w:rsidRDefault="00270E41" w:rsidP="00270E41">
      <w:pPr>
        <w:pStyle w:val="Level3"/>
        <w:ind w:left="731"/>
        <w:rPr>
          <w:rFonts w:asciiTheme="minorHAnsi" w:hAnsiTheme="minorHAnsi"/>
          <w:sz w:val="20"/>
          <w:szCs w:val="20"/>
        </w:rPr>
      </w:pPr>
      <w:bookmarkStart w:id="13" w:name="_Ref196450869"/>
      <w:r w:rsidRPr="001B458D">
        <w:rPr>
          <w:rFonts w:asciiTheme="minorHAnsi" w:hAnsiTheme="minorHAnsi"/>
          <w:sz w:val="20"/>
          <w:szCs w:val="20"/>
        </w:rPr>
        <w:t>In respect of the Transaction Documents:</w:t>
      </w:r>
    </w:p>
    <w:p w:rsidR="00270E41" w:rsidRPr="001B458D" w:rsidRDefault="00270E41" w:rsidP="00270E41">
      <w:pPr>
        <w:pStyle w:val="Level2"/>
        <w:ind w:left="732"/>
        <w:rPr>
          <w:rFonts w:asciiTheme="minorHAnsi" w:hAnsiTheme="minorHAnsi"/>
          <w:sz w:val="20"/>
          <w:szCs w:val="20"/>
        </w:rPr>
      </w:pPr>
      <w:r w:rsidRPr="001B458D">
        <w:rPr>
          <w:rFonts w:asciiTheme="minorHAnsi" w:hAnsiTheme="minorHAnsi"/>
          <w:sz w:val="20"/>
          <w:szCs w:val="20"/>
        </w:rPr>
        <w:t>Unless a contrary indication appears, any reference under the Transaction Documents to:</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b/>
          <w:sz w:val="20"/>
          <w:szCs w:val="20"/>
        </w:rPr>
        <w:t>"AHB"</w:t>
      </w:r>
      <w:r w:rsidRPr="001B458D">
        <w:rPr>
          <w:rFonts w:asciiTheme="minorHAnsi" w:hAnsiTheme="minorHAnsi"/>
          <w:sz w:val="20"/>
          <w:szCs w:val="20"/>
        </w:rPr>
        <w:t xml:space="preserve">, and/or the </w:t>
      </w:r>
      <w:r w:rsidRPr="001B458D">
        <w:rPr>
          <w:rFonts w:asciiTheme="minorHAnsi" w:hAnsiTheme="minorHAnsi"/>
          <w:b/>
          <w:sz w:val="20"/>
          <w:szCs w:val="20"/>
        </w:rPr>
        <w:t xml:space="preserve">"Customer" </w:t>
      </w:r>
      <w:r w:rsidRPr="001B458D">
        <w:rPr>
          <w:rFonts w:asciiTheme="minorHAnsi" w:hAnsiTheme="minorHAnsi"/>
          <w:sz w:val="20"/>
          <w:szCs w:val="20"/>
        </w:rPr>
        <w:t>shall be construed so as to include its successors in title, permitted assigns and permitted transferees;</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b/>
          <w:bCs/>
          <w:sz w:val="20"/>
          <w:szCs w:val="20"/>
        </w:rPr>
        <w:t>"parties"</w:t>
      </w:r>
      <w:r w:rsidRPr="001B458D">
        <w:rPr>
          <w:rFonts w:asciiTheme="minorHAnsi" w:hAnsiTheme="minorHAnsi"/>
          <w:sz w:val="20"/>
          <w:szCs w:val="20"/>
        </w:rPr>
        <w:t xml:space="preserve"> means a party to the Agency Agreement; </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b/>
          <w:sz w:val="20"/>
          <w:szCs w:val="20"/>
        </w:rPr>
        <w:t xml:space="preserve">"assets" </w:t>
      </w:r>
      <w:r w:rsidRPr="001B458D">
        <w:rPr>
          <w:rFonts w:asciiTheme="minorHAnsi" w:hAnsiTheme="minorHAnsi"/>
          <w:sz w:val="20"/>
          <w:szCs w:val="20"/>
        </w:rPr>
        <w:t>includes present and future properties, revenues and rights of every description;</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sz w:val="20"/>
          <w:szCs w:val="20"/>
        </w:rPr>
        <w:t xml:space="preserve">a </w:t>
      </w:r>
      <w:r w:rsidRPr="001B458D">
        <w:rPr>
          <w:rFonts w:asciiTheme="minorHAnsi" w:hAnsiTheme="minorHAnsi"/>
          <w:b/>
          <w:sz w:val="20"/>
          <w:szCs w:val="20"/>
        </w:rPr>
        <w:t xml:space="preserve">"Transaction Document" </w:t>
      </w:r>
      <w:r w:rsidRPr="001B458D">
        <w:rPr>
          <w:rFonts w:asciiTheme="minorHAnsi" w:hAnsiTheme="minorHAnsi"/>
          <w:sz w:val="20"/>
          <w:szCs w:val="20"/>
        </w:rPr>
        <w:t>or any other agreement or instrument is a reference to that Transaction Document or other agreement or instrument as amended, novated, supplemented, extended or restated;</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sz w:val="20"/>
          <w:szCs w:val="20"/>
        </w:rPr>
        <w:t xml:space="preserve">a </w:t>
      </w:r>
      <w:r w:rsidRPr="001B458D">
        <w:rPr>
          <w:rFonts w:asciiTheme="minorHAnsi" w:hAnsiTheme="minorHAnsi"/>
          <w:b/>
          <w:sz w:val="20"/>
          <w:szCs w:val="20"/>
        </w:rPr>
        <w:t xml:space="preserve">"person" </w:t>
      </w:r>
      <w:r w:rsidRPr="001B458D">
        <w:rPr>
          <w:rFonts w:asciiTheme="minorHAnsi" w:hAnsiTheme="minorHAnsi"/>
          <w:sz w:val="20"/>
          <w:szCs w:val="20"/>
        </w:rPr>
        <w:t>includes any individual, firm, company, corporation, government, state or agency of a state or any association, trust, joint venture, consortium or partnership (whether or not having separate legal personality);</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sz w:val="20"/>
          <w:szCs w:val="20"/>
        </w:rPr>
        <w:t xml:space="preserve">a </w:t>
      </w:r>
      <w:r w:rsidRPr="001B458D">
        <w:rPr>
          <w:rFonts w:asciiTheme="minorHAnsi" w:hAnsiTheme="minorHAnsi"/>
          <w:b/>
          <w:sz w:val="20"/>
          <w:szCs w:val="20"/>
        </w:rPr>
        <w:t xml:space="preserve">"regulation" </w:t>
      </w:r>
      <w:r w:rsidRPr="001B458D">
        <w:rPr>
          <w:rFonts w:asciiTheme="minorHAnsi" w:hAnsiTheme="minorHAnsi"/>
          <w:sz w:val="20"/>
          <w:szCs w:val="20"/>
        </w:rPr>
        <w:t>includes any regulation, rule, official directive, request or guideline (whether or not having the force of law) of any governmental, intergovernmental or supranational body, agency, department or regulatory, self-regulatory or other authority or organisation;</w:t>
      </w:r>
    </w:p>
    <w:p w:rsidR="00270E41" w:rsidRPr="001B458D" w:rsidRDefault="00270E41" w:rsidP="003F4DD3">
      <w:pPr>
        <w:pStyle w:val="Level4"/>
        <w:numPr>
          <w:ilvl w:val="0"/>
          <w:numId w:val="45"/>
        </w:numPr>
        <w:rPr>
          <w:rFonts w:asciiTheme="minorHAnsi" w:hAnsiTheme="minorHAnsi"/>
          <w:sz w:val="20"/>
          <w:szCs w:val="20"/>
        </w:rPr>
      </w:pPr>
      <w:r w:rsidRPr="001B458D">
        <w:rPr>
          <w:rFonts w:asciiTheme="minorHAnsi" w:hAnsiTheme="minorHAnsi"/>
          <w:sz w:val="20"/>
          <w:szCs w:val="20"/>
        </w:rPr>
        <w:t>"</w:t>
      </w:r>
      <w:r w:rsidRPr="001B458D">
        <w:rPr>
          <w:rFonts w:asciiTheme="minorHAnsi" w:hAnsiTheme="minorHAnsi"/>
          <w:b/>
          <w:bCs/>
          <w:sz w:val="20"/>
          <w:szCs w:val="20"/>
        </w:rPr>
        <w:t>month</w:t>
      </w:r>
      <w:r w:rsidRPr="001B458D">
        <w:rPr>
          <w:rFonts w:asciiTheme="minorHAnsi" w:hAnsiTheme="minorHAnsi"/>
          <w:sz w:val="20"/>
          <w:szCs w:val="20"/>
        </w:rPr>
        <w:t>" means a period starting on one day in a calendar month and ending on the numerically corresponding day in the next calendar month, except that:</w:t>
      </w:r>
    </w:p>
    <w:p w:rsidR="00270E41" w:rsidRPr="001B458D" w:rsidRDefault="00270E41" w:rsidP="003F4DD3">
      <w:pPr>
        <w:pStyle w:val="Level5"/>
        <w:numPr>
          <w:ilvl w:val="0"/>
          <w:numId w:val="46"/>
        </w:numPr>
        <w:ind w:hanging="180"/>
        <w:rPr>
          <w:rFonts w:asciiTheme="minorHAnsi" w:hAnsiTheme="minorHAnsi"/>
          <w:sz w:val="20"/>
          <w:szCs w:val="20"/>
        </w:rPr>
      </w:pPr>
      <w:r w:rsidRPr="001B458D">
        <w:rPr>
          <w:rFonts w:asciiTheme="minorHAnsi" w:hAnsiTheme="minorHAnsi"/>
          <w:sz w:val="20"/>
          <w:szCs w:val="20"/>
        </w:rPr>
        <w:t>if the numerically corresponding day is not a Business Day, that period shall end on the next Business Day in that calendar month in which that period is to end if there is one, or if there is not, on the immediately preceding Business Day; and</w:t>
      </w:r>
    </w:p>
    <w:p w:rsidR="00270E41" w:rsidRPr="001B458D" w:rsidRDefault="00270E41" w:rsidP="003F4DD3">
      <w:pPr>
        <w:pStyle w:val="Level5"/>
        <w:numPr>
          <w:ilvl w:val="0"/>
          <w:numId w:val="46"/>
        </w:numPr>
        <w:ind w:hanging="180"/>
        <w:rPr>
          <w:rFonts w:asciiTheme="minorHAnsi" w:hAnsiTheme="minorHAnsi"/>
          <w:sz w:val="20"/>
          <w:szCs w:val="20"/>
        </w:rPr>
      </w:pPr>
      <w:r w:rsidRPr="001B458D">
        <w:rPr>
          <w:rFonts w:asciiTheme="minorHAnsi" w:hAnsiTheme="minorHAnsi"/>
          <w:sz w:val="20"/>
          <w:szCs w:val="20"/>
        </w:rPr>
        <w:t xml:space="preserve">if there is no numerically corresponding day in the calendar month in which that period is to end, that period shall end on the last Business Day in that calendar month.  </w:t>
      </w: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ListParagraph"/>
        <w:numPr>
          <w:ilvl w:val="0"/>
          <w:numId w:val="47"/>
        </w:numPr>
        <w:spacing w:after="210"/>
        <w:rPr>
          <w:rFonts w:asciiTheme="minorHAnsi" w:hAnsiTheme="minorHAnsi"/>
          <w:vanish/>
          <w:sz w:val="20"/>
          <w:szCs w:val="20"/>
        </w:rPr>
      </w:pPr>
    </w:p>
    <w:p w:rsidR="00270E41" w:rsidRPr="001B458D" w:rsidRDefault="00270E41" w:rsidP="003F4DD3">
      <w:pPr>
        <w:pStyle w:val="Body4"/>
        <w:numPr>
          <w:ilvl w:val="0"/>
          <w:numId w:val="47"/>
        </w:numPr>
        <w:ind w:left="360"/>
        <w:rPr>
          <w:rFonts w:asciiTheme="minorHAnsi" w:hAnsiTheme="minorHAnsi"/>
          <w:sz w:val="20"/>
          <w:szCs w:val="20"/>
        </w:rPr>
      </w:pPr>
      <w:r w:rsidRPr="001B458D">
        <w:rPr>
          <w:rFonts w:asciiTheme="minorHAnsi" w:hAnsiTheme="minorHAnsi"/>
          <w:sz w:val="20"/>
          <w:szCs w:val="20"/>
        </w:rPr>
        <w:t>The above rules will only apply to the last Month of any period, “monthly" shall be construed accordingly.</w:t>
      </w:r>
    </w:p>
    <w:p w:rsidR="00270E41" w:rsidRPr="001B458D" w:rsidRDefault="00270E41" w:rsidP="003F4DD3">
      <w:pPr>
        <w:pStyle w:val="Level4"/>
        <w:numPr>
          <w:ilvl w:val="0"/>
          <w:numId w:val="48"/>
        </w:numPr>
        <w:ind w:hanging="180"/>
        <w:rPr>
          <w:rFonts w:asciiTheme="minorHAnsi" w:hAnsiTheme="minorHAnsi"/>
          <w:sz w:val="20"/>
          <w:szCs w:val="20"/>
        </w:rPr>
      </w:pPr>
      <w:r w:rsidRPr="001B458D">
        <w:rPr>
          <w:rFonts w:asciiTheme="minorHAnsi" w:hAnsiTheme="minorHAnsi"/>
          <w:sz w:val="20"/>
          <w:szCs w:val="20"/>
        </w:rPr>
        <w:t>a provision of law is a reference to that provision as amended or re-enacted; and</w:t>
      </w:r>
    </w:p>
    <w:p w:rsidR="00270E41" w:rsidRPr="001B458D" w:rsidRDefault="00270E41" w:rsidP="003F4DD3">
      <w:pPr>
        <w:pStyle w:val="Level4"/>
        <w:numPr>
          <w:ilvl w:val="0"/>
          <w:numId w:val="48"/>
        </w:numPr>
        <w:ind w:hanging="180"/>
        <w:rPr>
          <w:rFonts w:asciiTheme="minorHAnsi" w:hAnsiTheme="minorHAnsi"/>
          <w:sz w:val="20"/>
          <w:szCs w:val="20"/>
        </w:rPr>
      </w:pPr>
      <w:r w:rsidRPr="001B458D">
        <w:rPr>
          <w:rFonts w:asciiTheme="minorHAnsi" w:hAnsiTheme="minorHAnsi"/>
          <w:sz w:val="20"/>
          <w:szCs w:val="20"/>
        </w:rPr>
        <w:t>a time of day is a reference to Abu Dhabi time.</w:t>
      </w:r>
    </w:p>
    <w:p w:rsidR="00270E41" w:rsidRPr="001B458D" w:rsidRDefault="00270E41" w:rsidP="003F4DD3">
      <w:pPr>
        <w:pStyle w:val="Level2"/>
        <w:numPr>
          <w:ilvl w:val="0"/>
          <w:numId w:val="47"/>
        </w:numPr>
        <w:ind w:left="360"/>
        <w:rPr>
          <w:rFonts w:asciiTheme="minorHAnsi" w:hAnsiTheme="minorHAnsi"/>
          <w:sz w:val="20"/>
          <w:szCs w:val="20"/>
        </w:rPr>
      </w:pPr>
      <w:r w:rsidRPr="001B458D">
        <w:rPr>
          <w:rFonts w:asciiTheme="minorHAnsi" w:hAnsiTheme="minorHAnsi"/>
          <w:sz w:val="20"/>
          <w:szCs w:val="20"/>
        </w:rPr>
        <w:t>Clause and Schedule headings are for ease of reference only.</w:t>
      </w:r>
    </w:p>
    <w:p w:rsidR="00270E41" w:rsidRPr="001B458D" w:rsidRDefault="00270E41" w:rsidP="003F4DD3">
      <w:pPr>
        <w:pStyle w:val="Level2"/>
        <w:numPr>
          <w:ilvl w:val="0"/>
          <w:numId w:val="47"/>
        </w:numPr>
        <w:ind w:left="360"/>
        <w:rPr>
          <w:rFonts w:asciiTheme="minorHAnsi" w:hAnsiTheme="minorHAnsi"/>
          <w:sz w:val="20"/>
          <w:szCs w:val="20"/>
        </w:rPr>
      </w:pPr>
      <w:r w:rsidRPr="001B458D">
        <w:rPr>
          <w:rFonts w:asciiTheme="minorHAnsi" w:hAnsiTheme="minorHAnsi"/>
          <w:sz w:val="20"/>
          <w:szCs w:val="20"/>
        </w:rPr>
        <w:t>An Events of Default is "</w:t>
      </w:r>
      <w:r w:rsidRPr="001B458D">
        <w:rPr>
          <w:rFonts w:asciiTheme="minorHAnsi" w:hAnsiTheme="minorHAnsi"/>
          <w:b/>
          <w:bCs/>
          <w:sz w:val="20"/>
          <w:szCs w:val="20"/>
        </w:rPr>
        <w:t>continuing</w:t>
      </w:r>
      <w:r w:rsidRPr="001B458D">
        <w:rPr>
          <w:rFonts w:asciiTheme="minorHAnsi" w:hAnsiTheme="minorHAnsi"/>
          <w:sz w:val="20"/>
          <w:szCs w:val="20"/>
        </w:rPr>
        <w:t>" if it has not been [remedied or waived]/ [waived].</w:t>
      </w:r>
    </w:p>
    <w:p w:rsidR="00270E41" w:rsidRPr="001B458D" w:rsidRDefault="00270E41" w:rsidP="003F4DD3">
      <w:pPr>
        <w:pStyle w:val="Level2"/>
        <w:numPr>
          <w:ilvl w:val="0"/>
          <w:numId w:val="47"/>
        </w:numPr>
        <w:ind w:left="360"/>
        <w:rPr>
          <w:rFonts w:asciiTheme="minorHAnsi" w:hAnsiTheme="minorHAnsi"/>
          <w:sz w:val="20"/>
          <w:szCs w:val="20"/>
        </w:rPr>
      </w:pPr>
      <w:r w:rsidRPr="001B458D">
        <w:rPr>
          <w:rFonts w:asciiTheme="minorHAnsi" w:hAnsiTheme="minorHAnsi"/>
          <w:sz w:val="20"/>
          <w:szCs w:val="20"/>
        </w:rPr>
        <w:t>References to a period of time in the Agency Agreement shall be construed as a reference to the Gregorian calendar.</w:t>
      </w:r>
    </w:p>
    <w:p w:rsidR="00270E41" w:rsidRPr="001B458D" w:rsidRDefault="00270E41" w:rsidP="003F4DD3">
      <w:pPr>
        <w:pStyle w:val="AOHead2"/>
        <w:numPr>
          <w:ilvl w:val="0"/>
          <w:numId w:val="47"/>
        </w:numPr>
        <w:ind w:left="360"/>
        <w:rPr>
          <w:rFonts w:asciiTheme="minorHAnsi" w:hAnsiTheme="minorHAnsi" w:cs="Arial"/>
          <w:b w:val="0"/>
          <w:bCs/>
          <w:color w:val="000000"/>
          <w:sz w:val="20"/>
          <w:szCs w:val="20"/>
        </w:rPr>
      </w:pPr>
      <w:r w:rsidRPr="001B458D">
        <w:rPr>
          <w:rFonts w:asciiTheme="minorHAnsi" w:hAnsiTheme="minorHAnsi" w:cs="Arial"/>
          <w:b w:val="0"/>
          <w:color w:val="000000"/>
          <w:sz w:val="20"/>
          <w:szCs w:val="20"/>
        </w:rPr>
        <w:t>Use of the singular shall include the plural and vice versa and any gender includes the other genders and any references to ‘persons’ includes natural persons, firms, partnerships, companies and corporations.</w:t>
      </w:r>
    </w:p>
    <w:p w:rsidR="00270E41" w:rsidRPr="001B458D" w:rsidRDefault="00270E41" w:rsidP="003F4DD3">
      <w:pPr>
        <w:pStyle w:val="AOHead2"/>
        <w:numPr>
          <w:ilvl w:val="0"/>
          <w:numId w:val="47"/>
        </w:numPr>
        <w:ind w:left="360"/>
        <w:rPr>
          <w:rFonts w:asciiTheme="minorHAnsi" w:hAnsiTheme="minorHAnsi" w:cs="Arial"/>
          <w:b w:val="0"/>
          <w:bCs/>
          <w:color w:val="000000"/>
          <w:sz w:val="20"/>
          <w:szCs w:val="20"/>
        </w:rPr>
      </w:pPr>
      <w:r w:rsidRPr="001B458D">
        <w:rPr>
          <w:rFonts w:asciiTheme="minorHAnsi" w:hAnsiTheme="minorHAnsi" w:cs="Arial"/>
          <w:b w:val="0"/>
          <w:color w:val="000000"/>
          <w:sz w:val="20"/>
          <w:szCs w:val="20"/>
        </w:rPr>
        <w:t>The clauses and headings are included for convenience only and shall not affect the interpretation of this Agreement.</w:t>
      </w:r>
    </w:p>
    <w:p w:rsidR="00270E41" w:rsidRPr="001B458D" w:rsidRDefault="00270E41" w:rsidP="003F4DD3">
      <w:pPr>
        <w:pStyle w:val="AOHead2"/>
        <w:numPr>
          <w:ilvl w:val="0"/>
          <w:numId w:val="47"/>
        </w:numPr>
        <w:ind w:left="360"/>
        <w:rPr>
          <w:rFonts w:asciiTheme="minorHAnsi" w:hAnsiTheme="minorHAnsi" w:cs="Arial"/>
          <w:b w:val="0"/>
          <w:bCs/>
          <w:color w:val="000000"/>
          <w:sz w:val="20"/>
          <w:szCs w:val="20"/>
        </w:rPr>
      </w:pPr>
      <w:r w:rsidRPr="001B458D">
        <w:rPr>
          <w:rFonts w:asciiTheme="minorHAnsi" w:hAnsiTheme="minorHAnsi" w:cs="Arial"/>
          <w:b w:val="0"/>
          <w:color w:val="000000"/>
          <w:sz w:val="20"/>
          <w:szCs w:val="20"/>
        </w:rPr>
        <w:t xml:space="preserve">The Schedules and </w:t>
      </w:r>
      <w:r w:rsidRPr="001B458D">
        <w:rPr>
          <w:rFonts w:asciiTheme="minorHAnsi" w:hAnsiTheme="minorHAnsi" w:cs="Arial"/>
          <w:b w:val="0"/>
          <w:bCs/>
          <w:color w:val="000000"/>
          <w:sz w:val="20"/>
          <w:szCs w:val="20"/>
        </w:rPr>
        <w:t>Recitals</w:t>
      </w:r>
      <w:r w:rsidRPr="001B458D">
        <w:rPr>
          <w:rFonts w:asciiTheme="minorHAnsi" w:hAnsiTheme="minorHAnsi" w:cs="Arial"/>
          <w:b w:val="0"/>
          <w:color w:val="000000"/>
          <w:sz w:val="20"/>
          <w:szCs w:val="20"/>
        </w:rPr>
        <w:t xml:space="preserve"> shall form part of this Agreement and shall have effect as if set out in full in the body of this Agreement.</w:t>
      </w:r>
    </w:p>
    <w:p w:rsidR="00270E41" w:rsidRPr="001B458D" w:rsidRDefault="00270E41" w:rsidP="00270E41">
      <w:pPr>
        <w:pStyle w:val="Body3"/>
        <w:rPr>
          <w:rFonts w:asciiTheme="minorHAnsi" w:hAnsiTheme="minorHAnsi"/>
        </w:rPr>
      </w:pPr>
    </w:p>
    <w:p w:rsidR="00270E41" w:rsidRPr="001B458D" w:rsidRDefault="00270E41" w:rsidP="003F4DD3">
      <w:pPr>
        <w:pStyle w:val="TOC10"/>
        <w:numPr>
          <w:ilvl w:val="0"/>
          <w:numId w:val="44"/>
        </w:numPr>
        <w:rPr>
          <w:rFonts w:asciiTheme="minorHAnsi" w:hAnsiTheme="minorHAnsi"/>
        </w:rPr>
      </w:pPr>
      <w:bookmarkStart w:id="14" w:name="_Toc400527280"/>
      <w:r w:rsidRPr="001B458D">
        <w:rPr>
          <w:rFonts w:asciiTheme="minorHAnsi" w:hAnsiTheme="minorHAnsi"/>
        </w:rPr>
        <w:t>SHARIKAT-UL-MILK FACILITY</w:t>
      </w:r>
      <w:bookmarkEnd w:id="14"/>
    </w:p>
    <w:p w:rsidR="00270E41" w:rsidRPr="001B458D" w:rsidRDefault="00270E41" w:rsidP="00270E41">
      <w:pPr>
        <w:pStyle w:val="AOHead2"/>
        <w:tabs>
          <w:tab w:val="clear" w:pos="720"/>
          <w:tab w:val="num" w:pos="0"/>
        </w:tabs>
        <w:ind w:left="0" w:firstLine="0"/>
        <w:rPr>
          <w:rFonts w:asciiTheme="minorHAnsi" w:hAnsiTheme="minorHAnsi" w:cs="Arial"/>
          <w:b w:val="0"/>
          <w:bCs/>
          <w:sz w:val="20"/>
          <w:szCs w:val="20"/>
        </w:rPr>
      </w:pPr>
      <w:r w:rsidRPr="001B458D">
        <w:rPr>
          <w:rFonts w:asciiTheme="minorHAnsi" w:hAnsiTheme="minorHAnsi" w:cs="Arial"/>
          <w:b w:val="0"/>
          <w:bCs/>
          <w:sz w:val="20"/>
          <w:szCs w:val="20"/>
        </w:rPr>
        <w:t>Subject to the terms of the Transaction Documents and fulfilment of the Special Conditions, AHB makes available to the Customer the Facility in an amount equal to the Facility Amount.</w:t>
      </w:r>
      <w:bookmarkStart w:id="15" w:name="_Ref196450870"/>
      <w:bookmarkEnd w:id="13"/>
    </w:p>
    <w:p w:rsidR="00270E41" w:rsidRPr="001B458D" w:rsidRDefault="00270E41" w:rsidP="00270E41">
      <w:pPr>
        <w:rPr>
          <w:rFonts w:asciiTheme="minorHAnsi" w:hAnsiTheme="minorHAnsi"/>
          <w:caps/>
          <w:sz w:val="20"/>
          <w:szCs w:val="20"/>
        </w:rPr>
      </w:pPr>
    </w:p>
    <w:p w:rsidR="00270E41" w:rsidRPr="001B458D" w:rsidRDefault="00270E41" w:rsidP="003F4DD3">
      <w:pPr>
        <w:pStyle w:val="TOC10"/>
        <w:numPr>
          <w:ilvl w:val="0"/>
          <w:numId w:val="44"/>
        </w:numPr>
        <w:rPr>
          <w:rFonts w:asciiTheme="minorHAnsi" w:hAnsiTheme="minorHAnsi"/>
          <w:caps/>
        </w:rPr>
      </w:pPr>
      <w:bookmarkStart w:id="16" w:name="_Ref211272711"/>
      <w:bookmarkStart w:id="17" w:name="_Toc212227045"/>
      <w:bookmarkStart w:id="18" w:name="_Toc305570776"/>
      <w:bookmarkStart w:id="19" w:name="_Toc400527281"/>
      <w:r w:rsidRPr="001B458D">
        <w:rPr>
          <w:rFonts w:asciiTheme="minorHAnsi" w:hAnsiTheme="minorHAnsi"/>
          <w:caps/>
        </w:rPr>
        <w:t>Representations and Warranties</w:t>
      </w:r>
      <w:bookmarkEnd w:id="16"/>
      <w:bookmarkEnd w:id="17"/>
      <w:bookmarkEnd w:id="18"/>
      <w:bookmarkEnd w:id="19"/>
    </w:p>
    <w:p w:rsidR="00270E41" w:rsidRPr="001B458D" w:rsidRDefault="00270E41" w:rsidP="00270E41">
      <w:pPr>
        <w:pStyle w:val="AODocTxtL1"/>
        <w:rPr>
          <w:rFonts w:asciiTheme="minorHAnsi" w:hAnsiTheme="minorHAnsi" w:cs="Arial"/>
          <w:sz w:val="20"/>
          <w:szCs w:val="20"/>
        </w:rPr>
      </w:pPr>
      <w:r w:rsidRPr="001B458D">
        <w:rPr>
          <w:rFonts w:asciiTheme="minorHAnsi" w:hAnsiTheme="minorHAnsi" w:cs="Arial"/>
          <w:sz w:val="20"/>
          <w:szCs w:val="20"/>
        </w:rPr>
        <w:t>The representations and warranties set out in this clause are made by the Customer to AHB.</w:t>
      </w:r>
    </w:p>
    <w:p w:rsidR="00270E41" w:rsidRPr="001B458D" w:rsidRDefault="00270E41" w:rsidP="003F4DD3">
      <w:pPr>
        <w:pStyle w:val="AOHead2"/>
        <w:numPr>
          <w:ilvl w:val="1"/>
          <w:numId w:val="7"/>
        </w:numPr>
        <w:spacing w:before="120"/>
        <w:ind w:right="624"/>
        <w:rPr>
          <w:rFonts w:asciiTheme="minorHAnsi" w:hAnsiTheme="minorHAnsi" w:cs="Arial"/>
          <w:sz w:val="20"/>
          <w:szCs w:val="20"/>
        </w:rPr>
      </w:pPr>
      <w:r w:rsidRPr="001B458D">
        <w:rPr>
          <w:rFonts w:asciiTheme="minorHAnsi" w:hAnsiTheme="minorHAnsi" w:cs="Arial"/>
          <w:sz w:val="20"/>
          <w:szCs w:val="20"/>
        </w:rPr>
        <w:t>Status</w:t>
      </w:r>
      <w:r w:rsidRPr="001B458D">
        <w:rPr>
          <w:rStyle w:val="FootnoteReference"/>
          <w:rFonts w:asciiTheme="minorHAnsi" w:hAnsiTheme="minorHAnsi" w:cs="Arial"/>
          <w:sz w:val="20"/>
          <w:szCs w:val="20"/>
        </w:rPr>
        <w:footnoteReference w:id="5"/>
      </w:r>
    </w:p>
    <w:p w:rsidR="00270E41" w:rsidRPr="001B458D" w:rsidRDefault="00270E41" w:rsidP="003F4DD3">
      <w:pPr>
        <w:pStyle w:val="AOHead3"/>
        <w:numPr>
          <w:ilvl w:val="2"/>
          <w:numId w:val="7"/>
        </w:numPr>
        <w:rPr>
          <w:rFonts w:asciiTheme="minorHAnsi" w:hAnsiTheme="minorHAnsi" w:cs="Arial"/>
          <w:sz w:val="20"/>
          <w:szCs w:val="20"/>
        </w:rPr>
      </w:pPr>
      <w:r w:rsidRPr="001B458D">
        <w:rPr>
          <w:rFonts w:asciiTheme="minorHAnsi" w:hAnsiTheme="minorHAnsi" w:cs="Arial"/>
          <w:sz w:val="20"/>
          <w:szCs w:val="20"/>
        </w:rPr>
        <w:t>it is duly incorporated and validly existing under the laws of its jurisdiction of incorporation;</w:t>
      </w:r>
    </w:p>
    <w:p w:rsidR="00270E41" w:rsidRPr="001B458D" w:rsidRDefault="00270E41" w:rsidP="003F4DD3">
      <w:pPr>
        <w:pStyle w:val="AOHead3"/>
        <w:numPr>
          <w:ilvl w:val="2"/>
          <w:numId w:val="7"/>
        </w:numPr>
        <w:rPr>
          <w:rFonts w:asciiTheme="minorHAnsi" w:hAnsiTheme="minorHAnsi" w:cs="Arial"/>
          <w:sz w:val="20"/>
          <w:szCs w:val="20"/>
        </w:rPr>
      </w:pPr>
      <w:r w:rsidRPr="001B458D">
        <w:rPr>
          <w:rFonts w:asciiTheme="minorHAnsi" w:hAnsiTheme="minorHAnsi" w:cs="Arial"/>
          <w:sz w:val="20"/>
          <w:szCs w:val="20"/>
        </w:rPr>
        <w:t>It has the power to own its assets and carry on its business as it is being conducted.</w:t>
      </w:r>
    </w:p>
    <w:p w:rsidR="00270E41" w:rsidRPr="001B458D" w:rsidRDefault="00270E41" w:rsidP="003F4DD3">
      <w:pPr>
        <w:pStyle w:val="ListParagraph"/>
        <w:keepNext/>
        <w:numPr>
          <w:ilvl w:val="0"/>
          <w:numId w:val="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8"/>
        </w:numPr>
        <w:rPr>
          <w:rFonts w:asciiTheme="minorHAnsi" w:hAnsiTheme="minorHAnsi" w:cs="Arial"/>
          <w:sz w:val="20"/>
          <w:szCs w:val="20"/>
        </w:rPr>
      </w:pPr>
      <w:r w:rsidRPr="001B458D">
        <w:rPr>
          <w:rFonts w:asciiTheme="minorHAnsi" w:hAnsiTheme="minorHAnsi" w:cs="Arial"/>
          <w:sz w:val="20"/>
          <w:szCs w:val="20"/>
        </w:rPr>
        <w:t>Powers and authority</w:t>
      </w:r>
      <w:r w:rsidRPr="001B458D">
        <w:rPr>
          <w:rStyle w:val="FootnoteReference"/>
          <w:rFonts w:asciiTheme="minorHAnsi" w:hAnsiTheme="minorHAnsi" w:cs="Arial"/>
          <w:sz w:val="20"/>
          <w:szCs w:val="20"/>
        </w:rPr>
        <w:footnoteReference w:id="6"/>
      </w:r>
    </w:p>
    <w:p w:rsidR="00270E41" w:rsidRPr="001B458D" w:rsidRDefault="00270E41" w:rsidP="00270E41">
      <w:pPr>
        <w:pStyle w:val="AODocTxtL1"/>
        <w:tabs>
          <w:tab w:val="clear" w:pos="360"/>
          <w:tab w:val="num" w:pos="0"/>
        </w:tabs>
        <w:ind w:left="0" w:firstLine="0"/>
        <w:rPr>
          <w:rFonts w:asciiTheme="minorHAnsi" w:hAnsiTheme="minorHAnsi" w:cs="Arial"/>
          <w:sz w:val="20"/>
          <w:szCs w:val="20"/>
        </w:rPr>
      </w:pPr>
      <w:r w:rsidRPr="001B458D">
        <w:rPr>
          <w:rFonts w:asciiTheme="minorHAnsi" w:hAnsiTheme="minorHAnsi" w:cs="Arial"/>
          <w:sz w:val="20"/>
          <w:szCs w:val="20"/>
        </w:rPr>
        <w:t>It has the power to enter into and perform, and has taken all necessary action to authorise the entry into and performance of, the Transaction Documents to which it is or will be a party and the transactions contemplated by those Transaction Documents.</w:t>
      </w:r>
    </w:p>
    <w:p w:rsidR="00270E41" w:rsidRPr="001B458D" w:rsidRDefault="00270E41" w:rsidP="003F4DD3">
      <w:pPr>
        <w:pStyle w:val="AOHead2"/>
        <w:numPr>
          <w:ilvl w:val="1"/>
          <w:numId w:val="10"/>
        </w:numPr>
        <w:ind w:left="360" w:hanging="360"/>
        <w:rPr>
          <w:rFonts w:asciiTheme="minorHAnsi" w:hAnsiTheme="minorHAnsi" w:cs="Arial"/>
          <w:sz w:val="20"/>
          <w:szCs w:val="20"/>
        </w:rPr>
      </w:pPr>
      <w:r w:rsidRPr="001B458D">
        <w:rPr>
          <w:rFonts w:asciiTheme="minorHAnsi" w:hAnsiTheme="minorHAnsi" w:cs="Arial"/>
          <w:sz w:val="20"/>
          <w:szCs w:val="20"/>
        </w:rPr>
        <w:t>Legal validity</w:t>
      </w:r>
    </w:p>
    <w:p w:rsidR="00270E41" w:rsidRPr="001B458D" w:rsidRDefault="00270E41" w:rsidP="003F4DD3">
      <w:pPr>
        <w:pStyle w:val="AOHead3"/>
        <w:numPr>
          <w:ilvl w:val="2"/>
          <w:numId w:val="10"/>
        </w:numPr>
        <w:ind w:left="720" w:hanging="720"/>
        <w:rPr>
          <w:rFonts w:asciiTheme="minorHAnsi" w:hAnsiTheme="minorHAnsi" w:cs="Arial"/>
          <w:sz w:val="20"/>
          <w:szCs w:val="20"/>
        </w:rPr>
      </w:pPr>
      <w:r w:rsidRPr="001B458D">
        <w:rPr>
          <w:rFonts w:asciiTheme="minorHAnsi" w:hAnsiTheme="minorHAnsi" w:cs="Arial"/>
          <w:sz w:val="20"/>
          <w:szCs w:val="20"/>
        </w:rPr>
        <w:t>Each Transaction Document to which it is a party is its legally binding, valid and enforceable obligation.</w:t>
      </w:r>
    </w:p>
    <w:p w:rsidR="00270E41" w:rsidRPr="001B458D" w:rsidRDefault="00270E41" w:rsidP="003F4DD3">
      <w:pPr>
        <w:pStyle w:val="AOHead3"/>
        <w:numPr>
          <w:ilvl w:val="2"/>
          <w:numId w:val="10"/>
        </w:numPr>
        <w:ind w:left="720" w:hanging="720"/>
        <w:rPr>
          <w:rFonts w:asciiTheme="minorHAnsi" w:hAnsiTheme="minorHAnsi" w:cs="Arial"/>
          <w:sz w:val="20"/>
          <w:szCs w:val="20"/>
        </w:rPr>
      </w:pPr>
      <w:r w:rsidRPr="001B458D">
        <w:rPr>
          <w:rFonts w:asciiTheme="minorHAnsi" w:hAnsiTheme="minorHAnsi" w:cs="Arial"/>
          <w:sz w:val="20"/>
          <w:szCs w:val="20"/>
        </w:rPr>
        <w:t>Subject to translation into Arabic, each Transaction Document to which it is a party is in the proper form for its enforcement in the jurisdiction of its incorporation.</w:t>
      </w:r>
    </w:p>
    <w:p w:rsidR="00270E41" w:rsidRPr="001B458D" w:rsidRDefault="00270E41" w:rsidP="003F4DD3">
      <w:pPr>
        <w:pStyle w:val="ListParagraph"/>
        <w:keepNext/>
        <w:numPr>
          <w:ilvl w:val="0"/>
          <w:numId w:val="1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1"/>
        </w:numPr>
        <w:ind w:left="360" w:hanging="360"/>
        <w:rPr>
          <w:rFonts w:asciiTheme="minorHAnsi" w:hAnsiTheme="minorHAnsi" w:cs="Arial"/>
          <w:sz w:val="20"/>
          <w:szCs w:val="20"/>
        </w:rPr>
      </w:pPr>
      <w:r w:rsidRPr="001B458D">
        <w:rPr>
          <w:rFonts w:asciiTheme="minorHAnsi" w:hAnsiTheme="minorHAnsi" w:cs="Arial"/>
          <w:sz w:val="20"/>
          <w:szCs w:val="20"/>
        </w:rPr>
        <w:t>Non-conflict</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The entry into and performance by it of, and the transactions contemplated by, the Transaction Documents do not conflict with:</w:t>
      </w:r>
    </w:p>
    <w:p w:rsidR="00270E41" w:rsidRPr="001B458D" w:rsidRDefault="00270E41" w:rsidP="003F4DD3">
      <w:pPr>
        <w:pStyle w:val="ListParagraph"/>
        <w:numPr>
          <w:ilvl w:val="0"/>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0"/>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0"/>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1"/>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1"/>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1"/>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ListParagraph"/>
        <w:numPr>
          <w:ilvl w:val="1"/>
          <w:numId w:val="32"/>
        </w:numPr>
        <w:spacing w:before="240" w:line="260" w:lineRule="atLeast"/>
        <w:ind w:right="0"/>
        <w:outlineLvl w:val="2"/>
        <w:rPr>
          <w:rFonts w:asciiTheme="minorHAnsi" w:eastAsia="SimSun" w:hAnsiTheme="minorHAnsi"/>
          <w:vanish/>
          <w:sz w:val="20"/>
          <w:szCs w:val="20"/>
          <w:lang w:eastAsia="en-US"/>
        </w:rPr>
      </w:pPr>
    </w:p>
    <w:p w:rsidR="00270E41" w:rsidRPr="001B458D" w:rsidRDefault="00270E41" w:rsidP="003F4DD3">
      <w:pPr>
        <w:pStyle w:val="AOHead3"/>
        <w:numPr>
          <w:ilvl w:val="2"/>
          <w:numId w:val="32"/>
        </w:numPr>
        <w:ind w:right="0"/>
        <w:rPr>
          <w:rFonts w:asciiTheme="minorHAnsi" w:hAnsiTheme="minorHAnsi" w:cs="Arial"/>
          <w:sz w:val="20"/>
          <w:szCs w:val="20"/>
        </w:rPr>
      </w:pPr>
      <w:r w:rsidRPr="001B458D">
        <w:rPr>
          <w:rFonts w:asciiTheme="minorHAnsi" w:hAnsiTheme="minorHAnsi" w:cs="Arial"/>
          <w:sz w:val="20"/>
          <w:szCs w:val="20"/>
        </w:rPr>
        <w:t>any law or regulation applicable to it;</w:t>
      </w:r>
    </w:p>
    <w:p w:rsidR="00270E41" w:rsidRPr="001B458D" w:rsidRDefault="00270E41" w:rsidP="003F4DD3">
      <w:pPr>
        <w:pStyle w:val="AOHead3"/>
        <w:numPr>
          <w:ilvl w:val="2"/>
          <w:numId w:val="32"/>
        </w:numPr>
        <w:ind w:right="0"/>
        <w:rPr>
          <w:rFonts w:asciiTheme="minorHAnsi" w:hAnsiTheme="minorHAnsi" w:cs="Arial"/>
          <w:sz w:val="20"/>
          <w:szCs w:val="20"/>
        </w:rPr>
      </w:pPr>
      <w:r w:rsidRPr="001B458D">
        <w:rPr>
          <w:rFonts w:asciiTheme="minorHAnsi" w:hAnsiTheme="minorHAnsi" w:cs="Arial"/>
          <w:sz w:val="20"/>
          <w:szCs w:val="20"/>
        </w:rPr>
        <w:t>its constitutional documents</w:t>
      </w:r>
      <w:r w:rsidRPr="001B458D">
        <w:rPr>
          <w:rStyle w:val="FootnoteReference"/>
          <w:rFonts w:asciiTheme="minorHAnsi" w:hAnsiTheme="minorHAnsi" w:cs="Arial"/>
          <w:sz w:val="20"/>
          <w:szCs w:val="20"/>
        </w:rPr>
        <w:footnoteReference w:id="7"/>
      </w:r>
      <w:r w:rsidRPr="001B458D">
        <w:rPr>
          <w:rFonts w:asciiTheme="minorHAnsi" w:hAnsiTheme="minorHAnsi" w:cs="Arial"/>
          <w:sz w:val="20"/>
          <w:szCs w:val="20"/>
        </w:rPr>
        <w:t>; or</w:t>
      </w:r>
    </w:p>
    <w:p w:rsidR="00270E41" w:rsidRPr="001B458D" w:rsidRDefault="00270E41" w:rsidP="003F4DD3">
      <w:pPr>
        <w:pStyle w:val="AOHead3"/>
        <w:numPr>
          <w:ilvl w:val="2"/>
          <w:numId w:val="32"/>
        </w:numPr>
        <w:ind w:right="0"/>
        <w:rPr>
          <w:rFonts w:asciiTheme="minorHAnsi" w:hAnsiTheme="minorHAnsi" w:cs="Arial"/>
          <w:sz w:val="20"/>
          <w:szCs w:val="20"/>
        </w:rPr>
      </w:pPr>
      <w:r w:rsidRPr="001B458D">
        <w:rPr>
          <w:rFonts w:asciiTheme="minorHAnsi" w:hAnsiTheme="minorHAnsi" w:cs="Arial"/>
          <w:sz w:val="20"/>
          <w:szCs w:val="20"/>
        </w:rPr>
        <w:t>any document which is binding upon it  or any of its assets.</w:t>
      </w:r>
    </w:p>
    <w:p w:rsidR="00270E41" w:rsidRPr="001B458D" w:rsidRDefault="00270E41" w:rsidP="003F4DD3">
      <w:pPr>
        <w:pStyle w:val="AOHead2"/>
        <w:numPr>
          <w:ilvl w:val="1"/>
          <w:numId w:val="14"/>
        </w:numPr>
        <w:ind w:right="0"/>
        <w:rPr>
          <w:rFonts w:asciiTheme="minorHAnsi" w:hAnsiTheme="minorHAnsi" w:cs="Arial"/>
          <w:sz w:val="20"/>
          <w:szCs w:val="20"/>
        </w:rPr>
      </w:pPr>
      <w:bookmarkStart w:id="20" w:name="_Ref211314649"/>
      <w:r w:rsidRPr="001B458D">
        <w:rPr>
          <w:rFonts w:asciiTheme="minorHAnsi" w:hAnsiTheme="minorHAnsi" w:cs="Arial"/>
          <w:sz w:val="20"/>
          <w:szCs w:val="20"/>
        </w:rPr>
        <w:t>No default</w:t>
      </w:r>
      <w:bookmarkEnd w:id="20"/>
    </w:p>
    <w:p w:rsidR="00270E41" w:rsidRPr="001B458D" w:rsidRDefault="00270E41" w:rsidP="003F4DD3">
      <w:pPr>
        <w:pStyle w:val="AOAltHead3"/>
        <w:numPr>
          <w:ilvl w:val="2"/>
          <w:numId w:val="14"/>
        </w:numPr>
        <w:ind w:right="0"/>
        <w:rPr>
          <w:rFonts w:asciiTheme="minorHAnsi" w:hAnsiTheme="minorHAnsi" w:cs="Arial"/>
          <w:sz w:val="20"/>
          <w:szCs w:val="20"/>
        </w:rPr>
      </w:pPr>
      <w:bookmarkStart w:id="21" w:name="_Ref211314613"/>
      <w:r w:rsidRPr="001B458D">
        <w:rPr>
          <w:rFonts w:asciiTheme="minorHAnsi" w:hAnsiTheme="minorHAnsi" w:cs="Arial"/>
          <w:sz w:val="20"/>
          <w:szCs w:val="20"/>
        </w:rPr>
        <w:t>No default is continuing or will result from the entry into of, or the performance of any transaction contemplated by, any Transaction Document; and</w:t>
      </w:r>
      <w:bookmarkEnd w:id="21"/>
    </w:p>
    <w:p w:rsidR="00270E41" w:rsidRPr="001B458D" w:rsidRDefault="00270E41" w:rsidP="003F4DD3">
      <w:pPr>
        <w:pStyle w:val="AOAltHead3"/>
        <w:numPr>
          <w:ilvl w:val="2"/>
          <w:numId w:val="14"/>
        </w:numPr>
        <w:ind w:right="0"/>
        <w:rPr>
          <w:rFonts w:asciiTheme="minorHAnsi" w:hAnsiTheme="minorHAnsi" w:cs="Arial"/>
          <w:sz w:val="20"/>
          <w:szCs w:val="20"/>
        </w:rPr>
      </w:pPr>
      <w:r w:rsidRPr="001B458D">
        <w:rPr>
          <w:rFonts w:asciiTheme="minorHAnsi" w:hAnsiTheme="minorHAnsi" w:cs="Arial"/>
          <w:sz w:val="20"/>
          <w:szCs w:val="20"/>
        </w:rPr>
        <w:t>no other event or circumstance is outstanding which constitutes (or, with the expiry of a grace period, the giving of notice, the making of any determination or any combination of any of the foregoing, would constitute) a default or termination event (howsoever described) under any document which is binding on it or any of its to an extent or in a manner which has or is reasonably likely to have a Material Adverse Effect.</w:t>
      </w:r>
    </w:p>
    <w:p w:rsidR="00270E41" w:rsidRPr="001B458D" w:rsidRDefault="00270E41" w:rsidP="003F4DD3">
      <w:pPr>
        <w:pStyle w:val="ListParagraph"/>
        <w:keepNext/>
        <w:numPr>
          <w:ilvl w:val="0"/>
          <w:numId w:val="15"/>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5"/>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5"/>
        </w:numPr>
        <w:ind w:right="0"/>
        <w:rPr>
          <w:rFonts w:asciiTheme="minorHAnsi" w:hAnsiTheme="minorHAnsi" w:cs="Arial"/>
          <w:sz w:val="20"/>
          <w:szCs w:val="20"/>
        </w:rPr>
      </w:pPr>
      <w:r w:rsidRPr="001B458D">
        <w:rPr>
          <w:rFonts w:asciiTheme="minorHAnsi" w:hAnsiTheme="minorHAnsi" w:cs="Arial"/>
          <w:sz w:val="20"/>
          <w:szCs w:val="20"/>
        </w:rPr>
        <w:t>Authorisations</w:t>
      </w:r>
      <w:r w:rsidRPr="001B458D">
        <w:rPr>
          <w:rStyle w:val="FootnoteReference"/>
          <w:rFonts w:asciiTheme="minorHAnsi" w:hAnsiTheme="minorHAnsi" w:cs="Arial"/>
          <w:sz w:val="20"/>
          <w:szCs w:val="20"/>
        </w:rPr>
        <w:footnoteReference w:id="8"/>
      </w:r>
    </w:p>
    <w:p w:rsidR="00270E41" w:rsidRPr="001B458D" w:rsidRDefault="00270E41" w:rsidP="003F4DD3">
      <w:pPr>
        <w:pStyle w:val="AOAltHead3"/>
        <w:numPr>
          <w:ilvl w:val="2"/>
          <w:numId w:val="15"/>
        </w:numPr>
        <w:ind w:right="0"/>
        <w:rPr>
          <w:rFonts w:asciiTheme="minorHAnsi" w:hAnsiTheme="minorHAnsi" w:cs="Arial"/>
          <w:sz w:val="20"/>
          <w:szCs w:val="20"/>
        </w:rPr>
      </w:pPr>
      <w:r w:rsidRPr="001B458D">
        <w:rPr>
          <w:rFonts w:asciiTheme="minorHAnsi" w:hAnsiTheme="minorHAnsi" w:cs="Arial"/>
          <w:sz w:val="20"/>
          <w:szCs w:val="20"/>
        </w:rPr>
        <w:t>All authorisations required or desirable:</w:t>
      </w:r>
    </w:p>
    <w:p w:rsidR="00270E41" w:rsidRPr="001B458D" w:rsidRDefault="00270E41" w:rsidP="003F4DD3">
      <w:pPr>
        <w:pStyle w:val="AOAltHead4"/>
        <w:numPr>
          <w:ilvl w:val="3"/>
          <w:numId w:val="15"/>
        </w:numPr>
        <w:tabs>
          <w:tab w:val="clear" w:pos="720"/>
          <w:tab w:val="num" w:pos="1440"/>
        </w:tabs>
        <w:ind w:left="1440" w:right="0"/>
        <w:rPr>
          <w:rFonts w:asciiTheme="minorHAnsi" w:hAnsiTheme="minorHAnsi" w:cs="Arial"/>
          <w:sz w:val="20"/>
          <w:szCs w:val="20"/>
        </w:rPr>
      </w:pPr>
      <w:r w:rsidRPr="001B458D">
        <w:rPr>
          <w:rFonts w:asciiTheme="minorHAnsi" w:hAnsiTheme="minorHAnsi" w:cs="Arial"/>
          <w:sz w:val="20"/>
          <w:szCs w:val="20"/>
        </w:rPr>
        <w:t>to enable it to enter into, exercise its rights and comply with its obligations in the Transaction Documents; and</w:t>
      </w:r>
    </w:p>
    <w:p w:rsidR="00270E41" w:rsidRPr="001B458D" w:rsidRDefault="00270E41" w:rsidP="003F4DD3">
      <w:pPr>
        <w:pStyle w:val="AOAltHead4"/>
        <w:numPr>
          <w:ilvl w:val="3"/>
          <w:numId w:val="15"/>
        </w:numPr>
        <w:tabs>
          <w:tab w:val="clear" w:pos="720"/>
          <w:tab w:val="num" w:pos="1440"/>
        </w:tabs>
        <w:ind w:left="1440" w:right="0"/>
        <w:rPr>
          <w:rFonts w:asciiTheme="minorHAnsi" w:hAnsiTheme="minorHAnsi" w:cs="Arial"/>
          <w:sz w:val="20"/>
          <w:szCs w:val="20"/>
        </w:rPr>
      </w:pPr>
      <w:r w:rsidRPr="001B458D">
        <w:rPr>
          <w:rFonts w:asciiTheme="minorHAnsi" w:hAnsiTheme="minorHAnsi" w:cs="Arial"/>
          <w:sz w:val="20"/>
          <w:szCs w:val="20"/>
        </w:rPr>
        <w:t>to make the Transaction Documents admissible in evidence in its jurisdiction of incorporation,</w:t>
      </w:r>
    </w:p>
    <w:p w:rsidR="00270E41" w:rsidRPr="001B458D" w:rsidRDefault="00270E41" w:rsidP="00270E41">
      <w:pPr>
        <w:pStyle w:val="AODocTxtL1"/>
        <w:tabs>
          <w:tab w:val="clear" w:pos="360"/>
        </w:tabs>
        <w:ind w:left="0" w:firstLine="0"/>
        <w:rPr>
          <w:rFonts w:asciiTheme="minorHAnsi" w:hAnsiTheme="minorHAnsi" w:cs="Arial"/>
          <w:sz w:val="20"/>
          <w:szCs w:val="20"/>
        </w:rPr>
      </w:pPr>
      <w:r w:rsidRPr="001B458D">
        <w:rPr>
          <w:rFonts w:asciiTheme="minorHAnsi" w:hAnsiTheme="minorHAnsi" w:cs="Arial"/>
          <w:sz w:val="20"/>
          <w:szCs w:val="20"/>
        </w:rPr>
        <w:t>have been obtained or effected (as appropriate) and are in full force and effect.</w:t>
      </w:r>
    </w:p>
    <w:p w:rsidR="00270E41" w:rsidRPr="001B458D" w:rsidRDefault="00270E41" w:rsidP="003F4DD3">
      <w:pPr>
        <w:pStyle w:val="ListParagraph"/>
        <w:numPr>
          <w:ilvl w:val="0"/>
          <w:numId w:val="49"/>
        </w:numPr>
        <w:spacing w:before="240" w:line="260" w:lineRule="atLeast"/>
        <w:outlineLvl w:val="2"/>
        <w:rPr>
          <w:rFonts w:asciiTheme="minorHAnsi" w:eastAsia="Times New Roman" w:hAnsiTheme="minorHAnsi"/>
          <w:vanish/>
          <w:sz w:val="20"/>
          <w:szCs w:val="20"/>
          <w:lang w:eastAsia="ar-SA"/>
        </w:rPr>
      </w:pPr>
    </w:p>
    <w:p w:rsidR="00270E41" w:rsidRPr="001B458D" w:rsidRDefault="00270E41" w:rsidP="003F4DD3">
      <w:pPr>
        <w:pStyle w:val="ListParagraph"/>
        <w:numPr>
          <w:ilvl w:val="2"/>
          <w:numId w:val="49"/>
        </w:numPr>
        <w:spacing w:before="240" w:line="260" w:lineRule="atLeast"/>
        <w:outlineLvl w:val="2"/>
        <w:rPr>
          <w:rFonts w:asciiTheme="minorHAnsi" w:eastAsia="Times New Roman" w:hAnsiTheme="minorHAnsi"/>
          <w:vanish/>
          <w:sz w:val="20"/>
          <w:szCs w:val="20"/>
          <w:lang w:eastAsia="ar-SA"/>
        </w:rPr>
      </w:pPr>
    </w:p>
    <w:p w:rsidR="00270E41" w:rsidRPr="001B458D" w:rsidRDefault="00270E41" w:rsidP="003F4DD3">
      <w:pPr>
        <w:pStyle w:val="AOAltHead3"/>
        <w:numPr>
          <w:ilvl w:val="2"/>
          <w:numId w:val="49"/>
        </w:numPr>
        <w:ind w:right="0"/>
        <w:rPr>
          <w:rFonts w:asciiTheme="minorHAnsi" w:hAnsiTheme="minorHAnsi" w:cs="Arial"/>
          <w:sz w:val="20"/>
          <w:szCs w:val="20"/>
        </w:rPr>
      </w:pPr>
      <w:r w:rsidRPr="001B458D">
        <w:rPr>
          <w:rFonts w:asciiTheme="minorHAnsi" w:hAnsiTheme="minorHAnsi" w:cs="Arial"/>
          <w:sz w:val="20"/>
          <w:szCs w:val="20"/>
        </w:rPr>
        <w:t>All authorisations necessary for the conduct of its business, trade and ordinary activities have been obtained or effected and are in full force or effect.</w:t>
      </w:r>
    </w:p>
    <w:p w:rsidR="00270E41" w:rsidRPr="001B458D" w:rsidRDefault="00270E41" w:rsidP="003F4DD3">
      <w:pPr>
        <w:pStyle w:val="ListParagraph"/>
        <w:keepNext/>
        <w:numPr>
          <w:ilvl w:val="0"/>
          <w:numId w:val="16"/>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6"/>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6"/>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6"/>
        </w:numPr>
        <w:ind w:right="0"/>
        <w:rPr>
          <w:rFonts w:asciiTheme="minorHAnsi" w:hAnsiTheme="minorHAnsi" w:cs="Arial"/>
          <w:sz w:val="20"/>
          <w:szCs w:val="20"/>
        </w:rPr>
      </w:pPr>
      <w:r w:rsidRPr="001B458D">
        <w:rPr>
          <w:rFonts w:asciiTheme="minorHAnsi" w:hAnsiTheme="minorHAnsi" w:cs="Arial"/>
          <w:sz w:val="20"/>
          <w:szCs w:val="20"/>
        </w:rPr>
        <w:t>Insolvency</w:t>
      </w:r>
      <w:r w:rsidRPr="001B458D">
        <w:rPr>
          <w:rStyle w:val="FootnoteReference"/>
          <w:rFonts w:asciiTheme="minorHAnsi" w:hAnsiTheme="minorHAnsi" w:cs="Arial"/>
          <w:sz w:val="20"/>
          <w:szCs w:val="20"/>
        </w:rPr>
        <w:footnoteReference w:id="9"/>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No:</w:t>
      </w:r>
    </w:p>
    <w:p w:rsidR="00270E41" w:rsidRPr="001B458D" w:rsidRDefault="00270E41" w:rsidP="003F4DD3">
      <w:pPr>
        <w:pStyle w:val="AOHead3"/>
        <w:numPr>
          <w:ilvl w:val="2"/>
          <w:numId w:val="16"/>
        </w:numPr>
        <w:ind w:right="0"/>
        <w:rPr>
          <w:rFonts w:asciiTheme="minorHAnsi" w:hAnsiTheme="minorHAnsi" w:cs="Arial"/>
          <w:sz w:val="20"/>
          <w:szCs w:val="20"/>
        </w:rPr>
      </w:pPr>
      <w:r w:rsidRPr="001B458D">
        <w:rPr>
          <w:rFonts w:asciiTheme="minorHAnsi" w:hAnsiTheme="minorHAnsi" w:cs="Arial"/>
          <w:sz w:val="20"/>
          <w:szCs w:val="20"/>
        </w:rPr>
        <w:t>corporate action, legal proceeding or other procedure; or</w:t>
      </w:r>
    </w:p>
    <w:p w:rsidR="00270E41" w:rsidRPr="001B458D" w:rsidRDefault="00270E41" w:rsidP="003F4DD3">
      <w:pPr>
        <w:pStyle w:val="AOHead3"/>
        <w:numPr>
          <w:ilvl w:val="2"/>
          <w:numId w:val="16"/>
        </w:numPr>
        <w:ind w:right="0"/>
        <w:rPr>
          <w:rFonts w:asciiTheme="minorHAnsi" w:hAnsiTheme="minorHAnsi" w:cs="Arial"/>
          <w:sz w:val="20"/>
          <w:szCs w:val="20"/>
        </w:rPr>
      </w:pPr>
      <w:r w:rsidRPr="001B458D">
        <w:rPr>
          <w:rFonts w:asciiTheme="minorHAnsi" w:hAnsiTheme="minorHAnsi" w:cs="Arial"/>
          <w:sz w:val="20"/>
          <w:szCs w:val="20"/>
        </w:rPr>
        <w:t>creditor's process,</w:t>
      </w:r>
    </w:p>
    <w:p w:rsidR="00270E41" w:rsidRPr="001B458D" w:rsidRDefault="00270E41" w:rsidP="00270E41">
      <w:pPr>
        <w:pStyle w:val="AODocTxtL1"/>
        <w:tabs>
          <w:tab w:val="clear" w:pos="360"/>
        </w:tabs>
        <w:ind w:left="0" w:firstLine="0"/>
        <w:rPr>
          <w:rFonts w:asciiTheme="minorHAnsi" w:hAnsiTheme="minorHAnsi" w:cs="Arial"/>
          <w:sz w:val="20"/>
          <w:szCs w:val="20"/>
        </w:rPr>
      </w:pPr>
      <w:r w:rsidRPr="001B458D">
        <w:rPr>
          <w:rFonts w:asciiTheme="minorHAnsi" w:hAnsiTheme="minorHAnsi" w:cs="Arial"/>
          <w:sz w:val="20"/>
          <w:szCs w:val="20"/>
        </w:rPr>
        <w:t>has been applied to it.</w:t>
      </w:r>
    </w:p>
    <w:p w:rsidR="00270E41" w:rsidRPr="001B458D" w:rsidRDefault="00270E41" w:rsidP="003F4DD3">
      <w:pPr>
        <w:pStyle w:val="ListParagraph"/>
        <w:keepNext/>
        <w:numPr>
          <w:ilvl w:val="0"/>
          <w:numId w:val="17"/>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7"/>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7"/>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7"/>
        </w:numPr>
        <w:spacing w:before="240" w:line="260" w:lineRule="atLeast"/>
        <w:ind w:right="0"/>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7"/>
        </w:numPr>
        <w:ind w:right="0"/>
        <w:rPr>
          <w:rFonts w:asciiTheme="minorHAnsi" w:hAnsiTheme="minorHAnsi" w:cs="Arial"/>
          <w:sz w:val="20"/>
          <w:szCs w:val="20"/>
        </w:rPr>
      </w:pPr>
      <w:r w:rsidRPr="001B458D">
        <w:rPr>
          <w:rFonts w:asciiTheme="minorHAnsi" w:hAnsiTheme="minorHAnsi" w:cs="Arial"/>
          <w:sz w:val="20"/>
          <w:szCs w:val="20"/>
        </w:rPr>
        <w:t>Financial statements</w:t>
      </w:r>
      <w:r w:rsidRPr="001B458D">
        <w:rPr>
          <w:rStyle w:val="FootnoteReference"/>
          <w:rFonts w:asciiTheme="minorHAnsi" w:hAnsiTheme="minorHAnsi" w:cs="Arial"/>
          <w:sz w:val="20"/>
          <w:szCs w:val="20"/>
        </w:rPr>
        <w:footnoteReference w:id="10"/>
      </w:r>
    </w:p>
    <w:p w:rsidR="00270E41" w:rsidRPr="001B458D" w:rsidRDefault="00270E41" w:rsidP="00270E41">
      <w:pPr>
        <w:pStyle w:val="AOAltHead3"/>
        <w:ind w:left="0" w:right="0" w:firstLine="0"/>
        <w:rPr>
          <w:rFonts w:asciiTheme="minorHAnsi" w:hAnsiTheme="minorHAnsi" w:cs="Arial"/>
          <w:sz w:val="20"/>
          <w:szCs w:val="20"/>
        </w:rPr>
      </w:pPr>
      <w:r w:rsidRPr="001B458D">
        <w:rPr>
          <w:rFonts w:asciiTheme="minorHAnsi" w:hAnsiTheme="minorHAnsi" w:cs="Arial"/>
          <w:sz w:val="20"/>
          <w:szCs w:val="20"/>
        </w:rPr>
        <w:t>Its financial statements most recently delivered to AHB:</w:t>
      </w:r>
    </w:p>
    <w:p w:rsidR="00270E41" w:rsidRPr="001B458D" w:rsidRDefault="00270E41" w:rsidP="003F4DD3">
      <w:pPr>
        <w:pStyle w:val="AOAltHead4"/>
        <w:numPr>
          <w:ilvl w:val="2"/>
          <w:numId w:val="17"/>
        </w:numPr>
        <w:ind w:right="0"/>
        <w:rPr>
          <w:rFonts w:asciiTheme="minorHAnsi" w:hAnsiTheme="minorHAnsi" w:cs="Arial"/>
          <w:sz w:val="20"/>
          <w:szCs w:val="20"/>
        </w:rPr>
      </w:pPr>
      <w:r w:rsidRPr="001B458D">
        <w:rPr>
          <w:rFonts w:asciiTheme="minorHAnsi" w:hAnsiTheme="minorHAnsi" w:cs="Arial"/>
          <w:sz w:val="20"/>
          <w:szCs w:val="20"/>
        </w:rPr>
        <w:t>have been prepared in accordance with IFRS, consistently applied; and</w:t>
      </w:r>
    </w:p>
    <w:p w:rsidR="00270E41" w:rsidRPr="001B458D" w:rsidRDefault="00270E41" w:rsidP="003F4DD3">
      <w:pPr>
        <w:pStyle w:val="AOAltHead4"/>
        <w:numPr>
          <w:ilvl w:val="2"/>
          <w:numId w:val="17"/>
        </w:numPr>
        <w:ind w:right="0"/>
        <w:rPr>
          <w:rFonts w:asciiTheme="minorHAnsi" w:hAnsiTheme="minorHAnsi" w:cs="Arial"/>
          <w:sz w:val="20"/>
          <w:szCs w:val="20"/>
        </w:rPr>
      </w:pPr>
      <w:r w:rsidRPr="001B458D">
        <w:rPr>
          <w:rFonts w:asciiTheme="minorHAnsi" w:hAnsiTheme="minorHAnsi" w:cs="Arial"/>
          <w:sz w:val="20"/>
          <w:szCs w:val="20"/>
        </w:rPr>
        <w:t>give a true and fair view of (if audited) or fairly represent (if unaudited) its financial condition (consolidated, if applicable) as at the date to which they were drawn up,</w:t>
      </w:r>
    </w:p>
    <w:p w:rsidR="00270E41" w:rsidRPr="001B458D" w:rsidRDefault="00270E41" w:rsidP="00270E41">
      <w:pPr>
        <w:pStyle w:val="AODocTxtL1"/>
        <w:tabs>
          <w:tab w:val="clear" w:pos="360"/>
        </w:tabs>
        <w:ind w:left="0" w:firstLine="0"/>
        <w:rPr>
          <w:rFonts w:asciiTheme="minorHAnsi" w:hAnsiTheme="minorHAnsi" w:cs="Arial"/>
          <w:sz w:val="20"/>
          <w:szCs w:val="20"/>
        </w:rPr>
      </w:pPr>
      <w:r w:rsidRPr="001B458D">
        <w:rPr>
          <w:rFonts w:asciiTheme="minorHAnsi" w:hAnsiTheme="minorHAnsi" w:cs="Arial"/>
          <w:sz w:val="20"/>
          <w:szCs w:val="20"/>
        </w:rPr>
        <w:t>except, in each case, as disclosed to the contrary in those financial statements.</w:t>
      </w:r>
    </w:p>
    <w:p w:rsidR="00270E41" w:rsidRPr="001B458D" w:rsidRDefault="00270E41" w:rsidP="00270E41">
      <w:pPr>
        <w:pStyle w:val="AOAltHead3"/>
        <w:ind w:left="0" w:right="0" w:firstLine="0"/>
        <w:rPr>
          <w:rFonts w:asciiTheme="minorHAnsi" w:hAnsiTheme="minorHAnsi" w:cs="Arial"/>
          <w:sz w:val="20"/>
          <w:szCs w:val="20"/>
        </w:rPr>
      </w:pPr>
      <w:r w:rsidRPr="001B458D">
        <w:rPr>
          <w:rFonts w:asciiTheme="minorHAnsi" w:hAnsiTheme="minorHAnsi" w:cs="Arial"/>
          <w:sz w:val="20"/>
          <w:szCs w:val="20"/>
        </w:rPr>
        <w:t>The budgets and forecasts supplied under this Agreement were arrived at after careful consideration and have been prepared in good faith on the basis of recent historical information and assumptions which were reasonable as at the date they were prepared and supplied.</w:t>
      </w:r>
    </w:p>
    <w:p w:rsidR="00270E41" w:rsidRPr="001B458D" w:rsidRDefault="00270E41" w:rsidP="003F4DD3">
      <w:pPr>
        <w:pStyle w:val="ListParagraph"/>
        <w:keepNext/>
        <w:numPr>
          <w:ilvl w:val="0"/>
          <w:numId w:val="18"/>
        </w:numPr>
        <w:spacing w:before="240" w:line="260" w:lineRule="atLeast"/>
        <w:ind w:right="-19"/>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8"/>
        </w:numPr>
        <w:spacing w:before="240" w:line="260" w:lineRule="atLeast"/>
        <w:ind w:right="-19"/>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8"/>
        </w:numPr>
        <w:spacing w:before="240" w:line="260" w:lineRule="atLeast"/>
        <w:ind w:right="-19"/>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8"/>
        </w:numPr>
        <w:spacing w:before="240" w:line="260" w:lineRule="atLeast"/>
        <w:ind w:right="-19"/>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8"/>
        </w:numPr>
        <w:spacing w:before="240" w:line="260" w:lineRule="atLeast"/>
        <w:ind w:right="-19"/>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8"/>
        </w:numPr>
        <w:tabs>
          <w:tab w:val="clear" w:pos="360"/>
          <w:tab w:val="num" w:pos="540"/>
        </w:tabs>
        <w:ind w:left="540" w:right="-19" w:hanging="540"/>
        <w:rPr>
          <w:rFonts w:asciiTheme="minorHAnsi" w:hAnsiTheme="minorHAnsi" w:cs="Arial"/>
          <w:sz w:val="20"/>
          <w:szCs w:val="20"/>
        </w:rPr>
      </w:pPr>
      <w:r w:rsidRPr="001B458D">
        <w:rPr>
          <w:rFonts w:asciiTheme="minorHAnsi" w:hAnsiTheme="minorHAnsi" w:cs="Arial"/>
          <w:sz w:val="20"/>
          <w:szCs w:val="20"/>
        </w:rPr>
        <w:t>No material adverse change</w:t>
      </w:r>
      <w:r w:rsidRPr="001B458D">
        <w:rPr>
          <w:rStyle w:val="FootnoteReference"/>
          <w:rFonts w:asciiTheme="minorHAnsi" w:hAnsiTheme="minorHAnsi" w:cs="Arial"/>
          <w:sz w:val="20"/>
          <w:szCs w:val="20"/>
        </w:rPr>
        <w:footnoteReference w:id="11"/>
      </w:r>
    </w:p>
    <w:p w:rsidR="00270E41" w:rsidRPr="001B458D" w:rsidRDefault="00270E41" w:rsidP="00270E41">
      <w:pPr>
        <w:pStyle w:val="AODocTxtL1"/>
        <w:ind w:left="0" w:right="-19" w:firstLine="0"/>
        <w:rPr>
          <w:rFonts w:asciiTheme="minorHAnsi" w:hAnsiTheme="minorHAnsi" w:cs="Arial"/>
          <w:sz w:val="20"/>
          <w:szCs w:val="20"/>
        </w:rPr>
      </w:pPr>
      <w:r w:rsidRPr="001B458D">
        <w:rPr>
          <w:rFonts w:asciiTheme="minorHAnsi" w:hAnsiTheme="minorHAnsi" w:cs="Arial"/>
          <w:sz w:val="20"/>
          <w:szCs w:val="20"/>
        </w:rPr>
        <w:t>As at the date of this Agreement, there has been no material adverse change in its business, assets or financial condition since the date to which the financial statements were drawn up.</w:t>
      </w:r>
    </w:p>
    <w:p w:rsidR="00270E41" w:rsidRPr="001B458D" w:rsidRDefault="00270E41" w:rsidP="003F4DD3">
      <w:pPr>
        <w:pStyle w:val="ListParagraph"/>
        <w:keepNext/>
        <w:numPr>
          <w:ilvl w:val="0"/>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19"/>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19"/>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Litigation</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No litigation, arbitration or administrative proceedings against it have been started or, to its knowledge, threatened, which have or, if adversely determined, are reasonably likely to have a Material Adverse Effect.</w:t>
      </w:r>
    </w:p>
    <w:p w:rsidR="00270E41" w:rsidRPr="001B458D" w:rsidRDefault="00270E41" w:rsidP="003F4DD3">
      <w:pPr>
        <w:pStyle w:val="ListParagraph"/>
        <w:keepNext/>
        <w:numPr>
          <w:ilvl w:val="0"/>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0"/>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0"/>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No misleading information</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As at the date of this Agreement:</w:t>
      </w:r>
    </w:p>
    <w:p w:rsidR="00270E41" w:rsidRPr="001B458D" w:rsidRDefault="00270E41" w:rsidP="003F4DD3">
      <w:pPr>
        <w:pStyle w:val="AOHead3"/>
        <w:numPr>
          <w:ilvl w:val="2"/>
          <w:numId w:val="20"/>
        </w:numPr>
        <w:rPr>
          <w:rFonts w:asciiTheme="minorHAnsi" w:hAnsiTheme="minorHAnsi" w:cs="Arial"/>
          <w:sz w:val="20"/>
          <w:szCs w:val="20"/>
        </w:rPr>
      </w:pPr>
      <w:r w:rsidRPr="001B458D">
        <w:rPr>
          <w:rFonts w:asciiTheme="minorHAnsi" w:hAnsiTheme="minorHAnsi" w:cs="Arial"/>
          <w:sz w:val="20"/>
          <w:szCs w:val="20"/>
        </w:rPr>
        <w:t xml:space="preserve">All factual written information (the </w:t>
      </w:r>
      <w:r w:rsidRPr="001B458D">
        <w:rPr>
          <w:rFonts w:asciiTheme="minorHAnsi" w:hAnsiTheme="minorHAnsi" w:cs="Arial"/>
          <w:b/>
          <w:bCs/>
          <w:sz w:val="20"/>
          <w:szCs w:val="20"/>
        </w:rPr>
        <w:t>Information</w:t>
      </w:r>
      <w:r w:rsidRPr="001B458D">
        <w:rPr>
          <w:rFonts w:asciiTheme="minorHAnsi" w:hAnsiTheme="minorHAnsi" w:cs="Arial"/>
          <w:sz w:val="20"/>
          <w:szCs w:val="20"/>
        </w:rPr>
        <w:t>) provided by the Customer or any person on its behalf for the purposes of entering in to the Transaction Documents was true and accurate in all material respects as at its date or (if appropriate) as at the date (if any) at which it is stated to be given.</w:t>
      </w:r>
    </w:p>
    <w:p w:rsidR="00270E41" w:rsidRPr="001B458D" w:rsidRDefault="00270E41" w:rsidP="003F4DD3">
      <w:pPr>
        <w:pStyle w:val="AOHead3"/>
        <w:numPr>
          <w:ilvl w:val="2"/>
          <w:numId w:val="20"/>
        </w:numPr>
        <w:rPr>
          <w:rFonts w:asciiTheme="minorHAnsi" w:hAnsiTheme="minorHAnsi" w:cs="Arial"/>
          <w:sz w:val="20"/>
          <w:szCs w:val="20"/>
        </w:rPr>
      </w:pPr>
      <w:r w:rsidRPr="001B458D">
        <w:rPr>
          <w:rFonts w:asciiTheme="minorHAnsi" w:hAnsiTheme="minorHAnsi" w:cs="Arial"/>
          <w:sz w:val="20"/>
          <w:szCs w:val="20"/>
        </w:rPr>
        <w:t>Any financial projections provided as part of the Information have been prepared as at its date, on the basis of recent historical information and assumptions believed by the Customer to be fair and reasonable.</w:t>
      </w:r>
    </w:p>
    <w:p w:rsidR="00270E41" w:rsidRPr="001B458D" w:rsidRDefault="00270E41" w:rsidP="003F4DD3">
      <w:pPr>
        <w:pStyle w:val="AOHead3"/>
        <w:numPr>
          <w:ilvl w:val="2"/>
          <w:numId w:val="20"/>
        </w:numPr>
        <w:rPr>
          <w:rFonts w:asciiTheme="minorHAnsi" w:hAnsiTheme="minorHAnsi" w:cs="Arial"/>
          <w:sz w:val="20"/>
          <w:szCs w:val="20"/>
        </w:rPr>
      </w:pPr>
      <w:r w:rsidRPr="001B458D">
        <w:rPr>
          <w:rFonts w:asciiTheme="minorHAnsi" w:hAnsiTheme="minorHAnsi" w:cs="Arial"/>
          <w:sz w:val="20"/>
          <w:szCs w:val="20"/>
        </w:rPr>
        <w:t>Any information provided did not omit as at its date any information which, if disclosed, would make the Information untrue or misleading in any material respect.</w:t>
      </w:r>
    </w:p>
    <w:p w:rsidR="00270E41" w:rsidRPr="001B458D" w:rsidRDefault="00270E41" w:rsidP="003F4DD3">
      <w:pPr>
        <w:pStyle w:val="AOHead3"/>
        <w:numPr>
          <w:ilvl w:val="2"/>
          <w:numId w:val="20"/>
        </w:numPr>
        <w:rPr>
          <w:rFonts w:asciiTheme="minorHAnsi" w:hAnsiTheme="minorHAnsi" w:cs="Arial"/>
          <w:sz w:val="20"/>
          <w:szCs w:val="20"/>
        </w:rPr>
      </w:pPr>
      <w:r w:rsidRPr="001B458D">
        <w:rPr>
          <w:rFonts w:asciiTheme="minorHAnsi" w:hAnsiTheme="minorHAnsi" w:cs="Arial"/>
          <w:sz w:val="20"/>
          <w:szCs w:val="20"/>
        </w:rPr>
        <w:t>Nothing has occurred since the date any Information was provided which, if disclosed, would make the Information untrue or misleading in any material respect.</w:t>
      </w:r>
    </w:p>
    <w:p w:rsidR="00270E41" w:rsidRPr="001B458D" w:rsidRDefault="00270E41" w:rsidP="003F4DD3">
      <w:pPr>
        <w:pStyle w:val="ListParagraph"/>
        <w:keepNext/>
        <w:numPr>
          <w:ilvl w:val="0"/>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1"/>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1"/>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Taxes on payments</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As at the date of this Agreement, all amounts payable by it under the Transaction Documents may be made without any Tax Deduction.</w:t>
      </w:r>
    </w:p>
    <w:p w:rsidR="00270E41" w:rsidRPr="001B458D" w:rsidRDefault="00270E41" w:rsidP="003F4DD3">
      <w:pPr>
        <w:pStyle w:val="ListParagraph"/>
        <w:keepNext/>
        <w:numPr>
          <w:ilvl w:val="0"/>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2"/>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2"/>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No filing</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As at the date of this Agreement, except in respect of the real property mortgage, it is not necessary that the Transaction Documents or any of them be filed, recorded or enrolled with any court or other authority in its jurisdiction of incorporation.</w:t>
      </w:r>
    </w:p>
    <w:p w:rsidR="00270E41" w:rsidRPr="001B458D" w:rsidRDefault="00270E41" w:rsidP="003F4DD3">
      <w:pPr>
        <w:pStyle w:val="ListParagraph"/>
        <w:keepNext/>
        <w:numPr>
          <w:ilvl w:val="0"/>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3"/>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3"/>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Stamp duties</w:t>
      </w:r>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As at the date of this Agreement, except for registration or similar fees that may be payable in respect of the Security Documents, no stamp or registration duty or similar Tax or charge is payable in its jurisdiction of incorporation</w:t>
      </w:r>
      <w:r w:rsidRPr="001B458D">
        <w:rPr>
          <w:rStyle w:val="FootnoteReference"/>
          <w:rFonts w:asciiTheme="minorHAnsi" w:hAnsiTheme="minorHAnsi" w:cs="Arial"/>
          <w:sz w:val="20"/>
          <w:szCs w:val="20"/>
        </w:rPr>
        <w:footnoteReference w:id="12"/>
      </w:r>
      <w:r w:rsidRPr="001B458D">
        <w:rPr>
          <w:rFonts w:asciiTheme="minorHAnsi" w:hAnsiTheme="minorHAnsi" w:cs="Arial"/>
          <w:sz w:val="20"/>
          <w:szCs w:val="20"/>
        </w:rPr>
        <w:t xml:space="preserve"> in respect of any Transaction Document.</w:t>
      </w:r>
    </w:p>
    <w:p w:rsidR="00270E41" w:rsidRPr="001B458D" w:rsidRDefault="00270E41" w:rsidP="003F4DD3">
      <w:pPr>
        <w:pStyle w:val="ListParagraph"/>
        <w:keepNext/>
        <w:numPr>
          <w:ilvl w:val="0"/>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4"/>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4"/>
        </w:numPr>
        <w:rPr>
          <w:rFonts w:asciiTheme="minorHAnsi" w:hAnsiTheme="minorHAnsi" w:cs="Arial"/>
          <w:sz w:val="20"/>
          <w:szCs w:val="20"/>
        </w:rPr>
      </w:pPr>
      <w:r w:rsidRPr="001B458D">
        <w:rPr>
          <w:rFonts w:asciiTheme="minorHAnsi" w:hAnsiTheme="minorHAnsi" w:cs="Arial"/>
          <w:sz w:val="20"/>
          <w:szCs w:val="20"/>
        </w:rPr>
        <w:t>Immunity</w:t>
      </w:r>
    </w:p>
    <w:p w:rsidR="00270E41" w:rsidRPr="001B458D" w:rsidRDefault="00270E41" w:rsidP="003F4DD3">
      <w:pPr>
        <w:pStyle w:val="AOAltHead3"/>
        <w:numPr>
          <w:ilvl w:val="2"/>
          <w:numId w:val="24"/>
        </w:numPr>
        <w:rPr>
          <w:rFonts w:asciiTheme="minorHAnsi" w:hAnsiTheme="minorHAnsi" w:cs="Arial"/>
          <w:sz w:val="20"/>
          <w:szCs w:val="20"/>
        </w:rPr>
      </w:pPr>
      <w:r w:rsidRPr="001B458D">
        <w:rPr>
          <w:rFonts w:asciiTheme="minorHAnsi" w:hAnsiTheme="minorHAnsi" w:cs="Arial"/>
          <w:sz w:val="20"/>
          <w:szCs w:val="20"/>
        </w:rPr>
        <w:t>The entry into by it of each Transaction Document constitutes, and the exercise by it of its rights and performance of its obligations under each Transaction Document will constitute, private and commercial acts performed for private and commercial purposes.</w:t>
      </w:r>
    </w:p>
    <w:p w:rsidR="00270E41" w:rsidRPr="001B458D" w:rsidRDefault="00270E41" w:rsidP="003F4DD3">
      <w:pPr>
        <w:pStyle w:val="AOAltHead3"/>
        <w:numPr>
          <w:ilvl w:val="2"/>
          <w:numId w:val="24"/>
        </w:numPr>
        <w:rPr>
          <w:rFonts w:asciiTheme="minorHAnsi" w:hAnsiTheme="minorHAnsi" w:cs="Arial"/>
          <w:sz w:val="20"/>
          <w:szCs w:val="20"/>
        </w:rPr>
      </w:pPr>
      <w:r w:rsidRPr="001B458D">
        <w:rPr>
          <w:rFonts w:asciiTheme="minorHAnsi" w:hAnsiTheme="minorHAnsi" w:cs="Arial"/>
          <w:sz w:val="20"/>
          <w:szCs w:val="20"/>
        </w:rPr>
        <w:t>It is not and will not be entitled to claim immunity from suit, execution, attachment or other legal process in any proceedings taken in its jurisdiction of incorporation</w:t>
      </w:r>
      <w:r w:rsidRPr="001B458D">
        <w:rPr>
          <w:rStyle w:val="FootnoteReference"/>
          <w:rFonts w:asciiTheme="minorHAnsi" w:hAnsiTheme="minorHAnsi" w:cs="Arial"/>
          <w:sz w:val="20"/>
          <w:szCs w:val="20"/>
        </w:rPr>
        <w:footnoteReference w:id="13"/>
      </w:r>
      <w:r w:rsidRPr="001B458D">
        <w:rPr>
          <w:rFonts w:asciiTheme="minorHAnsi" w:hAnsiTheme="minorHAnsi" w:cs="Arial"/>
          <w:sz w:val="20"/>
          <w:szCs w:val="20"/>
        </w:rPr>
        <w:t xml:space="preserve"> in relation to any Transaction Document.</w:t>
      </w:r>
    </w:p>
    <w:p w:rsidR="00270E41" w:rsidRPr="001B458D" w:rsidRDefault="00270E41" w:rsidP="003F4DD3">
      <w:pPr>
        <w:pStyle w:val="ListParagraph"/>
        <w:keepNext/>
        <w:numPr>
          <w:ilvl w:val="0"/>
          <w:numId w:val="25"/>
        </w:numPr>
        <w:spacing w:before="240" w:line="260" w:lineRule="atLeast"/>
        <w:outlineLvl w:val="1"/>
        <w:rPr>
          <w:rFonts w:asciiTheme="minorHAnsi" w:eastAsia="SimSun" w:hAnsiTheme="minorHAnsi"/>
          <w:b/>
          <w:vanish/>
          <w:sz w:val="20"/>
          <w:szCs w:val="20"/>
          <w:lang w:eastAsia="en-US"/>
        </w:rPr>
      </w:pPr>
      <w:bookmarkStart w:id="22" w:name="_Ref212220491"/>
      <w:bookmarkStart w:id="23" w:name="_Ref211314354"/>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5"/>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5"/>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Security</w:t>
      </w:r>
      <w:bookmarkEnd w:id="22"/>
    </w:p>
    <w:p w:rsidR="00270E41" w:rsidRPr="001B458D" w:rsidRDefault="00270E41" w:rsidP="00270E41">
      <w:pPr>
        <w:pStyle w:val="AODocTxtL1"/>
        <w:ind w:left="0" w:firstLine="0"/>
        <w:rPr>
          <w:rFonts w:asciiTheme="minorHAnsi" w:hAnsiTheme="minorHAnsi" w:cs="Arial"/>
          <w:sz w:val="20"/>
          <w:szCs w:val="20"/>
        </w:rPr>
      </w:pPr>
      <w:r w:rsidRPr="001B458D">
        <w:rPr>
          <w:rFonts w:asciiTheme="minorHAnsi" w:hAnsiTheme="minorHAnsi" w:cs="Arial"/>
          <w:sz w:val="20"/>
          <w:szCs w:val="20"/>
        </w:rPr>
        <w:t>As at the date of this Agreement, no Security Interest exists over any of the assets or revenues of the Customer, save as permitted under the terms of the Transaction Documents.</w:t>
      </w:r>
    </w:p>
    <w:p w:rsidR="00270E41" w:rsidRPr="001B458D" w:rsidRDefault="00270E41" w:rsidP="003F4DD3">
      <w:pPr>
        <w:pStyle w:val="ListParagraph"/>
        <w:keepNext/>
        <w:numPr>
          <w:ilvl w:val="0"/>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6"/>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6"/>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Taxation</w:t>
      </w:r>
    </w:p>
    <w:p w:rsidR="00270E41" w:rsidRPr="001B458D" w:rsidRDefault="00270E41" w:rsidP="003F4DD3">
      <w:pPr>
        <w:pStyle w:val="AOAltHead3"/>
        <w:numPr>
          <w:ilvl w:val="2"/>
          <w:numId w:val="26"/>
        </w:numPr>
        <w:rPr>
          <w:rFonts w:asciiTheme="minorHAnsi" w:hAnsiTheme="minorHAnsi" w:cs="Arial"/>
          <w:sz w:val="20"/>
          <w:szCs w:val="20"/>
        </w:rPr>
      </w:pPr>
      <w:r w:rsidRPr="001B458D">
        <w:rPr>
          <w:rFonts w:asciiTheme="minorHAnsi" w:hAnsiTheme="minorHAnsi" w:cs="Arial"/>
          <w:sz w:val="20"/>
          <w:szCs w:val="20"/>
        </w:rPr>
        <w:t>It is not materially overdue in the filing of any Tax returns and it is not overdue in the payment of any amount in respect of Tax, except to the extent that it is contesting payment in good faith and by appropriate means.</w:t>
      </w:r>
    </w:p>
    <w:p w:rsidR="00270E41" w:rsidRPr="001B458D" w:rsidRDefault="00270E41" w:rsidP="003F4DD3">
      <w:pPr>
        <w:pStyle w:val="AOAltHead3"/>
        <w:numPr>
          <w:ilvl w:val="2"/>
          <w:numId w:val="26"/>
        </w:numPr>
        <w:rPr>
          <w:rFonts w:asciiTheme="minorHAnsi" w:hAnsiTheme="minorHAnsi" w:cs="Arial"/>
          <w:sz w:val="20"/>
          <w:szCs w:val="20"/>
        </w:rPr>
      </w:pPr>
      <w:r w:rsidRPr="001B458D">
        <w:rPr>
          <w:rFonts w:asciiTheme="minorHAnsi" w:hAnsiTheme="minorHAnsi" w:cs="Arial"/>
          <w:sz w:val="20"/>
          <w:szCs w:val="20"/>
        </w:rPr>
        <w:t>No claims or investigations are being, or are reasonably likely to be, to its knowledge made or conducted against it with respect to Taxes.</w:t>
      </w:r>
    </w:p>
    <w:p w:rsidR="00270E41" w:rsidRPr="001B458D" w:rsidRDefault="00270E41" w:rsidP="003F4DD3">
      <w:pPr>
        <w:pStyle w:val="ListParagraph"/>
        <w:keepNext/>
        <w:numPr>
          <w:ilvl w:val="0"/>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7"/>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7"/>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Paripassu ranking</w:t>
      </w:r>
      <w:r w:rsidRPr="001B458D">
        <w:rPr>
          <w:rStyle w:val="FootnoteReference"/>
          <w:rFonts w:asciiTheme="minorHAnsi" w:hAnsiTheme="minorHAnsi" w:cs="Arial"/>
          <w:sz w:val="20"/>
          <w:szCs w:val="20"/>
        </w:rPr>
        <w:footnoteReference w:id="14"/>
      </w:r>
    </w:p>
    <w:p w:rsidR="00270E41" w:rsidRPr="001B458D" w:rsidRDefault="00270E41" w:rsidP="00270E41">
      <w:pPr>
        <w:pStyle w:val="AOAltHead3"/>
        <w:ind w:left="0" w:firstLine="0"/>
        <w:rPr>
          <w:rFonts w:asciiTheme="minorHAnsi" w:hAnsiTheme="minorHAnsi" w:cs="Arial"/>
          <w:sz w:val="20"/>
          <w:szCs w:val="20"/>
        </w:rPr>
      </w:pPr>
      <w:r w:rsidRPr="001B458D">
        <w:rPr>
          <w:rFonts w:asciiTheme="minorHAnsi" w:hAnsiTheme="minorHAnsi" w:cs="Arial"/>
          <w:sz w:val="20"/>
          <w:szCs w:val="20"/>
        </w:rPr>
        <w:t xml:space="preserve">Its payment obligations under the Transaction Documents rank at least </w:t>
      </w:r>
      <w:r w:rsidRPr="001B458D">
        <w:rPr>
          <w:rFonts w:asciiTheme="minorHAnsi" w:hAnsiTheme="minorHAnsi" w:cs="Arial"/>
          <w:i/>
          <w:sz w:val="20"/>
          <w:szCs w:val="20"/>
        </w:rPr>
        <w:t>paripassu</w:t>
      </w:r>
      <w:r w:rsidRPr="001B458D">
        <w:rPr>
          <w:rFonts w:asciiTheme="minorHAnsi" w:hAnsiTheme="minorHAnsi" w:cs="Arial"/>
          <w:sz w:val="20"/>
          <w:szCs w:val="20"/>
        </w:rPr>
        <w:t xml:space="preserve"> with the claims of all its other unsecured and unsubordinated creditors, except for obligations mandatorily preferred by law applying to companies generally.</w:t>
      </w:r>
    </w:p>
    <w:p w:rsidR="00270E41" w:rsidRPr="001B458D" w:rsidRDefault="00270E41" w:rsidP="003F4DD3">
      <w:pPr>
        <w:pStyle w:val="ListParagraph"/>
        <w:keepNext/>
        <w:numPr>
          <w:ilvl w:val="0"/>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ListParagraph"/>
        <w:keepNext/>
        <w:numPr>
          <w:ilvl w:val="1"/>
          <w:numId w:val="28"/>
        </w:numPr>
        <w:spacing w:before="240" w:line="260" w:lineRule="atLeast"/>
        <w:outlineLvl w:val="1"/>
        <w:rPr>
          <w:rFonts w:asciiTheme="minorHAnsi" w:eastAsia="SimSun" w:hAnsiTheme="minorHAnsi"/>
          <w:b/>
          <w:vanish/>
          <w:sz w:val="20"/>
          <w:szCs w:val="20"/>
          <w:lang w:eastAsia="en-US"/>
        </w:rPr>
      </w:pPr>
    </w:p>
    <w:p w:rsidR="00270E41" w:rsidRPr="001B458D" w:rsidRDefault="00270E41" w:rsidP="003F4DD3">
      <w:pPr>
        <w:pStyle w:val="AOHead2"/>
        <w:numPr>
          <w:ilvl w:val="1"/>
          <w:numId w:val="28"/>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Shariah</w:t>
      </w:r>
    </w:p>
    <w:p w:rsidR="00270E41" w:rsidRPr="001B458D" w:rsidRDefault="00270E41" w:rsidP="00270E41">
      <w:pPr>
        <w:pStyle w:val="AOAltHead3"/>
        <w:ind w:left="0" w:firstLine="0"/>
        <w:rPr>
          <w:rFonts w:asciiTheme="minorHAnsi" w:hAnsiTheme="minorHAnsi" w:cs="Arial"/>
          <w:sz w:val="20"/>
          <w:szCs w:val="20"/>
        </w:rPr>
      </w:pPr>
      <w:bookmarkStart w:id="24" w:name="_Ref206137313"/>
      <w:r w:rsidRPr="001B458D">
        <w:rPr>
          <w:rFonts w:asciiTheme="minorHAnsi" w:hAnsiTheme="minorHAnsi" w:cs="Arial"/>
          <w:sz w:val="20"/>
          <w:szCs w:val="20"/>
        </w:rPr>
        <w:t>It has not relied on any statement or representation made by AHB as to the Shari’ah compliance of the transactions contemplated by the Transaction Document</w:t>
      </w:r>
      <w:bookmarkEnd w:id="24"/>
      <w:r w:rsidRPr="001B458D">
        <w:rPr>
          <w:rFonts w:asciiTheme="minorHAnsi" w:hAnsiTheme="minorHAnsi" w:cs="Arial"/>
          <w:sz w:val="20"/>
          <w:szCs w:val="20"/>
        </w:rPr>
        <w:t>s.</w:t>
      </w:r>
    </w:p>
    <w:p w:rsidR="00270E41" w:rsidRPr="001B458D" w:rsidRDefault="00270E41" w:rsidP="003F4DD3">
      <w:pPr>
        <w:pStyle w:val="AOHead2"/>
        <w:numPr>
          <w:ilvl w:val="1"/>
          <w:numId w:val="28"/>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Compliance with laws</w:t>
      </w:r>
    </w:p>
    <w:p w:rsidR="00270E41" w:rsidRPr="001B458D" w:rsidRDefault="00270E41" w:rsidP="00270E41">
      <w:pPr>
        <w:pStyle w:val="AOAltHead3"/>
        <w:ind w:left="0" w:firstLine="0"/>
        <w:rPr>
          <w:rFonts w:asciiTheme="minorHAnsi" w:hAnsiTheme="minorHAnsi" w:cs="Arial"/>
          <w:sz w:val="20"/>
          <w:szCs w:val="20"/>
        </w:rPr>
      </w:pPr>
      <w:r w:rsidRPr="001B458D">
        <w:rPr>
          <w:rFonts w:asciiTheme="minorHAnsi" w:hAnsiTheme="minorHAnsi" w:cs="Arial"/>
          <w:sz w:val="20"/>
          <w:szCs w:val="20"/>
        </w:rPr>
        <w:t>It has not breached any law or regulation which breach has or is reasonably likely to have a Material Adverse Effect.</w:t>
      </w:r>
      <w:bookmarkEnd w:id="23"/>
    </w:p>
    <w:p w:rsidR="00270E41" w:rsidRPr="001B458D" w:rsidRDefault="00270E41" w:rsidP="003F4DD3">
      <w:pPr>
        <w:pStyle w:val="AOHead2"/>
        <w:numPr>
          <w:ilvl w:val="1"/>
          <w:numId w:val="28"/>
        </w:numPr>
        <w:tabs>
          <w:tab w:val="clear" w:pos="360"/>
          <w:tab w:val="num" w:pos="540"/>
        </w:tabs>
        <w:ind w:left="540" w:hanging="540"/>
        <w:rPr>
          <w:rFonts w:asciiTheme="minorHAnsi" w:hAnsiTheme="minorHAnsi" w:cs="Arial"/>
          <w:sz w:val="20"/>
          <w:szCs w:val="20"/>
        </w:rPr>
      </w:pPr>
      <w:r w:rsidRPr="001B458D">
        <w:rPr>
          <w:rFonts w:asciiTheme="minorHAnsi" w:hAnsiTheme="minorHAnsi" w:cs="Arial"/>
          <w:sz w:val="20"/>
          <w:szCs w:val="20"/>
        </w:rPr>
        <w:t>Times for making representations and warranties</w:t>
      </w:r>
    </w:p>
    <w:p w:rsidR="00270E41" w:rsidRPr="001B458D" w:rsidRDefault="00270E41" w:rsidP="003F4DD3">
      <w:pPr>
        <w:pStyle w:val="AOAltHead3"/>
        <w:numPr>
          <w:ilvl w:val="2"/>
          <w:numId w:val="28"/>
        </w:numPr>
        <w:rPr>
          <w:rFonts w:asciiTheme="minorHAnsi" w:hAnsiTheme="minorHAnsi" w:cs="Arial"/>
          <w:sz w:val="20"/>
          <w:szCs w:val="20"/>
        </w:rPr>
      </w:pPr>
      <w:r w:rsidRPr="001B458D">
        <w:rPr>
          <w:rFonts w:asciiTheme="minorHAnsi" w:hAnsiTheme="minorHAnsi" w:cs="Arial"/>
          <w:sz w:val="20"/>
          <w:szCs w:val="20"/>
        </w:rPr>
        <w:t>The representations and warranties set out in this clause are made by the Customer on the date of this Agreement.</w:t>
      </w:r>
    </w:p>
    <w:p w:rsidR="00270E41" w:rsidRPr="001B458D" w:rsidRDefault="00270E41" w:rsidP="003F4DD3">
      <w:pPr>
        <w:pStyle w:val="AOAltHead3"/>
        <w:numPr>
          <w:ilvl w:val="2"/>
          <w:numId w:val="28"/>
        </w:numPr>
        <w:rPr>
          <w:rFonts w:asciiTheme="minorHAnsi" w:hAnsiTheme="minorHAnsi" w:cs="Arial"/>
          <w:sz w:val="20"/>
          <w:szCs w:val="20"/>
        </w:rPr>
      </w:pPr>
      <w:r w:rsidRPr="001B458D">
        <w:rPr>
          <w:rFonts w:asciiTheme="minorHAnsi" w:hAnsiTheme="minorHAnsi" w:cs="Arial"/>
          <w:sz w:val="20"/>
          <w:szCs w:val="20"/>
        </w:rPr>
        <w:t xml:space="preserve">Unless a representation and warranty is expressed to be given at a specific date, each representation and warranty is deemed to be repeated by the Customer on the date of the Transaction Document and for the term of the Facility. </w:t>
      </w:r>
    </w:p>
    <w:p w:rsidR="00270E41" w:rsidRPr="001B458D" w:rsidRDefault="00270E41" w:rsidP="003F4DD3">
      <w:pPr>
        <w:pStyle w:val="AOAltHead3"/>
        <w:numPr>
          <w:ilvl w:val="2"/>
          <w:numId w:val="28"/>
        </w:numPr>
        <w:spacing w:after="240"/>
        <w:rPr>
          <w:rFonts w:asciiTheme="minorHAnsi" w:hAnsiTheme="minorHAnsi" w:cs="Arial"/>
          <w:sz w:val="20"/>
          <w:szCs w:val="20"/>
        </w:rPr>
      </w:pPr>
      <w:r w:rsidRPr="001B458D">
        <w:rPr>
          <w:rFonts w:asciiTheme="minorHAnsi" w:hAnsiTheme="minorHAnsi" w:cs="Arial"/>
          <w:sz w:val="20"/>
          <w:szCs w:val="20"/>
        </w:rPr>
        <w:t>When a representation and warranty is repeated, it is applied to the circumstances existing at the time of repetition.</w:t>
      </w:r>
    </w:p>
    <w:p w:rsidR="00270E41" w:rsidRPr="001B458D" w:rsidRDefault="00270E41" w:rsidP="003F4DD3">
      <w:pPr>
        <w:pStyle w:val="ListParagraph"/>
        <w:keepNext/>
        <w:numPr>
          <w:ilvl w:val="0"/>
          <w:numId w:val="6"/>
        </w:numPr>
        <w:spacing w:after="210"/>
        <w:outlineLvl w:val="0"/>
        <w:rPr>
          <w:rFonts w:asciiTheme="minorHAnsi" w:hAnsiTheme="minorHAnsi"/>
          <w:b/>
          <w:vanish/>
          <w:sz w:val="20"/>
          <w:szCs w:val="20"/>
        </w:rPr>
      </w:pPr>
      <w:bookmarkStart w:id="25" w:name="_Ref196450871"/>
      <w:bookmarkEnd w:id="15"/>
    </w:p>
    <w:p w:rsidR="00270E41" w:rsidRPr="001B458D" w:rsidRDefault="00270E41" w:rsidP="003F4DD3">
      <w:pPr>
        <w:pStyle w:val="ListParagraph"/>
        <w:keepNext/>
        <w:numPr>
          <w:ilvl w:val="0"/>
          <w:numId w:val="6"/>
        </w:numPr>
        <w:spacing w:after="210"/>
        <w:outlineLvl w:val="0"/>
        <w:rPr>
          <w:rFonts w:asciiTheme="minorHAnsi" w:hAnsiTheme="minorHAnsi"/>
          <w:b/>
          <w:vanish/>
          <w:sz w:val="20"/>
          <w:szCs w:val="20"/>
        </w:rPr>
      </w:pPr>
    </w:p>
    <w:p w:rsidR="00270E41" w:rsidRPr="001B458D" w:rsidRDefault="00270E41" w:rsidP="003F4DD3">
      <w:pPr>
        <w:pStyle w:val="ListParagraph"/>
        <w:keepNext/>
        <w:numPr>
          <w:ilvl w:val="0"/>
          <w:numId w:val="6"/>
        </w:numPr>
        <w:spacing w:after="210"/>
        <w:outlineLvl w:val="0"/>
        <w:rPr>
          <w:rFonts w:asciiTheme="minorHAnsi" w:hAnsiTheme="minorHAnsi"/>
          <w:b/>
          <w:vanish/>
          <w:sz w:val="20"/>
          <w:szCs w:val="20"/>
        </w:rPr>
      </w:pPr>
    </w:p>
    <w:p w:rsidR="00270E41" w:rsidRPr="001B458D" w:rsidRDefault="00270E41" w:rsidP="003F4DD3">
      <w:pPr>
        <w:pStyle w:val="TOC10"/>
        <w:numPr>
          <w:ilvl w:val="0"/>
          <w:numId w:val="6"/>
        </w:numPr>
        <w:rPr>
          <w:rFonts w:asciiTheme="minorHAnsi" w:hAnsiTheme="minorHAnsi"/>
        </w:rPr>
      </w:pPr>
      <w:bookmarkStart w:id="26" w:name="_Toc400527282"/>
      <w:r w:rsidRPr="001B458D">
        <w:rPr>
          <w:rFonts w:asciiTheme="minorHAnsi" w:hAnsiTheme="minorHAnsi"/>
        </w:rPr>
        <w:t>EVENTS OF DEFAULT</w:t>
      </w:r>
      <w:bookmarkEnd w:id="26"/>
    </w:p>
    <w:p w:rsidR="00270E41" w:rsidRPr="001B458D" w:rsidRDefault="00270E41" w:rsidP="00270E41">
      <w:pPr>
        <w:pStyle w:val="Level2"/>
        <w:tabs>
          <w:tab w:val="clear" w:pos="709"/>
          <w:tab w:val="num" w:pos="0"/>
        </w:tabs>
        <w:ind w:left="0" w:firstLine="0"/>
        <w:rPr>
          <w:rFonts w:asciiTheme="minorHAnsi" w:hAnsiTheme="minorHAnsi"/>
          <w:bCs/>
          <w:sz w:val="20"/>
          <w:szCs w:val="20"/>
        </w:rPr>
      </w:pPr>
      <w:r w:rsidRPr="001B458D">
        <w:rPr>
          <w:rFonts w:asciiTheme="minorHAnsi" w:hAnsiTheme="minorHAnsi"/>
          <w:bCs/>
          <w:sz w:val="20"/>
          <w:szCs w:val="20"/>
        </w:rPr>
        <w:t xml:space="preserve">The Parties agree that for the purpose of the Facility and under the relevant Transaction Document each of the events  </w:t>
      </w:r>
      <w:r w:rsidRPr="001B458D">
        <w:rPr>
          <w:rFonts w:asciiTheme="minorHAnsi" w:hAnsiTheme="minorHAnsi"/>
          <w:sz w:val="20"/>
          <w:szCs w:val="20"/>
        </w:rPr>
        <w:t>set out under Schedule 2 hereof or circumstance which give may (at the subject discretion of AHB) lead to the occurrence of any of such envisaged events, would constitute an Event of Default.</w:t>
      </w:r>
    </w:p>
    <w:p w:rsidR="00270E41" w:rsidRPr="001B458D" w:rsidRDefault="00D34143" w:rsidP="003F4DD3">
      <w:pPr>
        <w:pStyle w:val="TOC10"/>
        <w:numPr>
          <w:ilvl w:val="0"/>
          <w:numId w:val="6"/>
        </w:numPr>
        <w:rPr>
          <w:rFonts w:asciiTheme="minorHAnsi" w:hAnsiTheme="minorHAnsi"/>
        </w:rPr>
      </w:pPr>
      <w:r w:rsidRPr="001B458D">
        <w:rPr>
          <w:rFonts w:asciiTheme="minorHAnsi" w:hAnsiTheme="minorHAnsi"/>
        </w:rPr>
        <w:fldChar w:fldCharType="begin"/>
      </w:r>
      <w:r w:rsidR="00270E41" w:rsidRPr="001B458D">
        <w:rPr>
          <w:rFonts w:asciiTheme="minorHAnsi" w:hAnsiTheme="minorHAnsi"/>
        </w:rPr>
        <w:instrText>tc "</w:instrText>
      </w:r>
      <w:fldSimple w:instr=" REF _Ref205715083 \r  \* MERGEFORMAT ">
        <w:bookmarkStart w:id="27" w:name="_Toc206148666"/>
        <w:r w:rsidR="00270E41" w:rsidRPr="001B458D">
          <w:rPr>
            <w:rFonts w:asciiTheme="minorHAnsi" w:hAnsiTheme="minorHAnsi"/>
          </w:rPr>
          <w:instrText>5</w:instrText>
        </w:r>
      </w:fldSimple>
      <w:r w:rsidR="00270E41" w:rsidRPr="001B458D">
        <w:rPr>
          <w:rFonts w:asciiTheme="minorHAnsi" w:hAnsiTheme="minorHAnsi"/>
        </w:rPr>
        <w:instrText>.</w:instrText>
      </w:r>
      <w:r w:rsidR="00270E41" w:rsidRPr="001B458D">
        <w:rPr>
          <w:rFonts w:asciiTheme="minorHAnsi" w:hAnsiTheme="minorHAnsi"/>
        </w:rPr>
        <w:tab/>
        <w:instrText>Accounts</w:instrText>
      </w:r>
      <w:bookmarkEnd w:id="27"/>
      <w:r w:rsidR="00270E41" w:rsidRPr="001B458D">
        <w:rPr>
          <w:rFonts w:asciiTheme="minorHAnsi" w:hAnsiTheme="minorHAnsi"/>
        </w:rPr>
        <w:instrText>" \l 1</w:instrText>
      </w:r>
      <w:r w:rsidRPr="001B458D">
        <w:rPr>
          <w:rFonts w:asciiTheme="minorHAnsi" w:hAnsiTheme="minorHAnsi"/>
        </w:rPr>
        <w:fldChar w:fldCharType="end"/>
      </w:r>
      <w:bookmarkStart w:id="28" w:name="_Ref205715083"/>
      <w:bookmarkStart w:id="29" w:name="_Toc400527283"/>
      <w:r w:rsidR="00270E41" w:rsidRPr="001B458D">
        <w:rPr>
          <w:rFonts w:asciiTheme="minorHAnsi" w:hAnsiTheme="minorHAnsi"/>
        </w:rPr>
        <w:t>ACCOUNTS</w:t>
      </w:r>
      <w:bookmarkEnd w:id="25"/>
      <w:bookmarkEnd w:id="28"/>
      <w:bookmarkEnd w:id="29"/>
    </w:p>
    <w:p w:rsidR="00270E41" w:rsidRPr="001B458D" w:rsidRDefault="00270E41" w:rsidP="003F4DD3">
      <w:pPr>
        <w:pStyle w:val="ListParagraph"/>
        <w:numPr>
          <w:ilvl w:val="0"/>
          <w:numId w:val="29"/>
        </w:numPr>
        <w:spacing w:after="210"/>
        <w:ind w:right="360"/>
        <w:outlineLvl w:val="1"/>
        <w:rPr>
          <w:rFonts w:asciiTheme="minorHAnsi" w:hAnsiTheme="minorHAnsi"/>
          <w:b/>
          <w:vanish/>
          <w:sz w:val="20"/>
          <w:szCs w:val="20"/>
        </w:rPr>
      </w:pPr>
    </w:p>
    <w:p w:rsidR="00270E41" w:rsidRPr="001B458D" w:rsidRDefault="00270E41" w:rsidP="003F4DD3">
      <w:pPr>
        <w:pStyle w:val="ListParagraph"/>
        <w:numPr>
          <w:ilvl w:val="0"/>
          <w:numId w:val="29"/>
        </w:numPr>
        <w:spacing w:after="210"/>
        <w:ind w:right="360"/>
        <w:outlineLvl w:val="1"/>
        <w:rPr>
          <w:rFonts w:asciiTheme="minorHAnsi" w:hAnsiTheme="minorHAnsi"/>
          <w:b/>
          <w:vanish/>
          <w:sz w:val="20"/>
          <w:szCs w:val="20"/>
        </w:rPr>
      </w:pPr>
    </w:p>
    <w:p w:rsidR="00270E41" w:rsidRPr="001B458D" w:rsidRDefault="00270E41" w:rsidP="003F4DD3">
      <w:pPr>
        <w:pStyle w:val="ListParagraph"/>
        <w:numPr>
          <w:ilvl w:val="0"/>
          <w:numId w:val="29"/>
        </w:numPr>
        <w:spacing w:after="210"/>
        <w:ind w:right="360"/>
        <w:outlineLvl w:val="1"/>
        <w:rPr>
          <w:rFonts w:asciiTheme="minorHAnsi" w:hAnsiTheme="minorHAnsi"/>
          <w:b/>
          <w:vanish/>
          <w:sz w:val="20"/>
          <w:szCs w:val="20"/>
        </w:rPr>
      </w:pPr>
    </w:p>
    <w:p w:rsidR="00270E41" w:rsidRPr="001B458D" w:rsidRDefault="00270E41" w:rsidP="003F4DD3">
      <w:pPr>
        <w:pStyle w:val="ListParagraph"/>
        <w:numPr>
          <w:ilvl w:val="0"/>
          <w:numId w:val="29"/>
        </w:numPr>
        <w:spacing w:after="210"/>
        <w:ind w:right="360"/>
        <w:outlineLvl w:val="1"/>
        <w:rPr>
          <w:rFonts w:asciiTheme="minorHAnsi" w:hAnsiTheme="minorHAnsi"/>
          <w:b/>
          <w:vanish/>
          <w:sz w:val="20"/>
          <w:szCs w:val="20"/>
        </w:rPr>
      </w:pPr>
    </w:p>
    <w:p w:rsidR="00270E41" w:rsidRPr="001B458D" w:rsidRDefault="00270E41" w:rsidP="003F4DD3">
      <w:pPr>
        <w:pStyle w:val="ListParagraph"/>
        <w:numPr>
          <w:ilvl w:val="0"/>
          <w:numId w:val="29"/>
        </w:numPr>
        <w:spacing w:after="210"/>
        <w:ind w:right="360"/>
        <w:outlineLvl w:val="1"/>
        <w:rPr>
          <w:rFonts w:asciiTheme="minorHAnsi" w:hAnsiTheme="minorHAnsi"/>
          <w:b/>
          <w:vanish/>
          <w:sz w:val="20"/>
          <w:szCs w:val="20"/>
        </w:rPr>
      </w:pPr>
    </w:p>
    <w:p w:rsidR="00270E41" w:rsidRPr="001B458D" w:rsidRDefault="00270E41" w:rsidP="003F4DD3">
      <w:pPr>
        <w:pStyle w:val="Level2"/>
        <w:numPr>
          <w:ilvl w:val="1"/>
          <w:numId w:val="29"/>
        </w:numPr>
        <w:ind w:left="540" w:right="360" w:hanging="360"/>
        <w:rPr>
          <w:rFonts w:asciiTheme="minorHAnsi" w:hAnsiTheme="minorHAnsi"/>
          <w:sz w:val="20"/>
          <w:szCs w:val="20"/>
        </w:rPr>
      </w:pPr>
      <w:r w:rsidRPr="001B458D">
        <w:rPr>
          <w:rFonts w:asciiTheme="minorHAnsi" w:hAnsiTheme="minorHAnsi"/>
          <w:b/>
          <w:sz w:val="20"/>
          <w:szCs w:val="20"/>
        </w:rPr>
        <w:t xml:space="preserve">Opening </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The Customer confirms that it has opened the Accounts.</w:t>
      </w:r>
    </w:p>
    <w:p w:rsidR="00270E41" w:rsidRPr="001B458D" w:rsidRDefault="00270E41" w:rsidP="003F4DD3">
      <w:pPr>
        <w:pStyle w:val="ListParagraph"/>
        <w:numPr>
          <w:ilvl w:val="0"/>
          <w:numId w:val="30"/>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0"/>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0"/>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0"/>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0"/>
        </w:numPr>
        <w:spacing w:after="210"/>
        <w:outlineLvl w:val="1"/>
        <w:rPr>
          <w:rFonts w:asciiTheme="minorHAnsi" w:hAnsiTheme="minorHAnsi"/>
          <w:b/>
          <w:vanish/>
          <w:sz w:val="20"/>
          <w:szCs w:val="20"/>
        </w:rPr>
      </w:pPr>
    </w:p>
    <w:p w:rsidR="00270E41" w:rsidRPr="001B458D" w:rsidRDefault="00270E41" w:rsidP="003F4DD3">
      <w:pPr>
        <w:pStyle w:val="ListParagraph"/>
        <w:numPr>
          <w:ilvl w:val="1"/>
          <w:numId w:val="30"/>
        </w:numPr>
        <w:spacing w:after="210"/>
        <w:outlineLvl w:val="1"/>
        <w:rPr>
          <w:rFonts w:asciiTheme="minorHAnsi" w:hAnsiTheme="minorHAnsi"/>
          <w:b/>
          <w:vanish/>
          <w:sz w:val="20"/>
          <w:szCs w:val="20"/>
        </w:rPr>
      </w:pPr>
    </w:p>
    <w:p w:rsidR="00270E41" w:rsidRPr="001B458D" w:rsidRDefault="00270E41" w:rsidP="003F4DD3">
      <w:pPr>
        <w:pStyle w:val="Level2"/>
        <w:numPr>
          <w:ilvl w:val="1"/>
          <w:numId w:val="30"/>
        </w:numPr>
        <w:rPr>
          <w:rFonts w:asciiTheme="minorHAnsi" w:hAnsiTheme="minorHAnsi"/>
          <w:sz w:val="20"/>
          <w:szCs w:val="20"/>
        </w:rPr>
      </w:pPr>
      <w:r w:rsidRPr="001B458D">
        <w:rPr>
          <w:rFonts w:asciiTheme="minorHAnsi" w:hAnsiTheme="minorHAnsi"/>
          <w:b/>
          <w:sz w:val="20"/>
          <w:szCs w:val="20"/>
        </w:rPr>
        <w:t>Recording</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The Customer must keep accurate records of all transactions in relation hereto.</w:t>
      </w:r>
    </w:p>
    <w:p w:rsidR="00270E41" w:rsidRPr="001B458D" w:rsidRDefault="00270E41" w:rsidP="003F4DD3">
      <w:pPr>
        <w:pStyle w:val="ListParagraph"/>
        <w:numPr>
          <w:ilvl w:val="0"/>
          <w:numId w:val="31"/>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1"/>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1"/>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1"/>
        </w:numPr>
        <w:spacing w:after="210"/>
        <w:outlineLvl w:val="1"/>
        <w:rPr>
          <w:rFonts w:asciiTheme="minorHAnsi" w:hAnsiTheme="minorHAnsi"/>
          <w:b/>
          <w:vanish/>
          <w:sz w:val="20"/>
          <w:szCs w:val="20"/>
        </w:rPr>
      </w:pPr>
    </w:p>
    <w:p w:rsidR="00270E41" w:rsidRPr="001B458D" w:rsidRDefault="00270E41" w:rsidP="003F4DD3">
      <w:pPr>
        <w:pStyle w:val="ListParagraph"/>
        <w:numPr>
          <w:ilvl w:val="0"/>
          <w:numId w:val="31"/>
        </w:numPr>
        <w:spacing w:after="210"/>
        <w:outlineLvl w:val="1"/>
        <w:rPr>
          <w:rFonts w:asciiTheme="minorHAnsi" w:hAnsiTheme="minorHAnsi"/>
          <w:b/>
          <w:vanish/>
          <w:sz w:val="20"/>
          <w:szCs w:val="20"/>
        </w:rPr>
      </w:pPr>
    </w:p>
    <w:p w:rsidR="00270E41" w:rsidRPr="001B458D" w:rsidRDefault="00270E41" w:rsidP="003F4DD3">
      <w:pPr>
        <w:pStyle w:val="Level2"/>
        <w:numPr>
          <w:ilvl w:val="1"/>
          <w:numId w:val="31"/>
        </w:numPr>
        <w:rPr>
          <w:rFonts w:asciiTheme="minorHAnsi" w:hAnsiTheme="minorHAnsi"/>
          <w:sz w:val="20"/>
          <w:szCs w:val="20"/>
        </w:rPr>
      </w:pPr>
      <w:r w:rsidRPr="001B458D">
        <w:rPr>
          <w:rFonts w:asciiTheme="minorHAnsi" w:hAnsiTheme="minorHAnsi"/>
          <w:b/>
          <w:sz w:val="20"/>
          <w:szCs w:val="20"/>
        </w:rPr>
        <w:t>Access to books and records</w:t>
      </w:r>
    </w:p>
    <w:p w:rsidR="00270E41" w:rsidRPr="001B458D" w:rsidRDefault="00270E41" w:rsidP="00270E41">
      <w:pPr>
        <w:pStyle w:val="Body2"/>
        <w:ind w:left="0"/>
        <w:rPr>
          <w:rFonts w:asciiTheme="minorHAnsi" w:hAnsiTheme="minorHAnsi"/>
          <w:sz w:val="20"/>
          <w:szCs w:val="20"/>
        </w:rPr>
      </w:pPr>
      <w:r w:rsidRPr="001B458D">
        <w:rPr>
          <w:rFonts w:asciiTheme="minorHAnsi" w:hAnsiTheme="minorHAnsi"/>
          <w:sz w:val="20"/>
          <w:szCs w:val="20"/>
        </w:rPr>
        <w:t xml:space="preserve">The Customer shall, if so requested, as soon as practicable provide AHB with any information or details in relation to the Accounts that AHB may, by not less than three (3) Business Days’ written notice, reasonably request. </w:t>
      </w:r>
    </w:p>
    <w:p w:rsidR="00270E41" w:rsidRPr="001B458D" w:rsidRDefault="00D34143" w:rsidP="003F4DD3">
      <w:pPr>
        <w:pStyle w:val="TOC10"/>
        <w:numPr>
          <w:ilvl w:val="0"/>
          <w:numId w:val="6"/>
        </w:numPr>
        <w:rPr>
          <w:rFonts w:asciiTheme="minorHAnsi" w:hAnsiTheme="minorHAnsi"/>
        </w:rPr>
      </w:pPr>
      <w:r w:rsidRPr="001B458D">
        <w:rPr>
          <w:rFonts w:asciiTheme="minorHAnsi" w:hAnsiTheme="minorHAnsi"/>
        </w:rPr>
        <w:fldChar w:fldCharType="begin"/>
      </w:r>
      <w:r w:rsidR="00270E41" w:rsidRPr="001B458D">
        <w:rPr>
          <w:rFonts w:asciiTheme="minorHAnsi" w:hAnsiTheme="minorHAnsi"/>
        </w:rPr>
        <w:instrText>tc "</w:instrText>
      </w:r>
      <w:fldSimple w:instr=" REF _Ref205715124 \r  \* MERGEFORMAT ">
        <w:bookmarkStart w:id="30" w:name="_Toc206148670"/>
        <w:r w:rsidR="00270E41" w:rsidRPr="001B458D">
          <w:rPr>
            <w:rFonts w:asciiTheme="minorHAnsi" w:hAnsiTheme="minorHAnsi"/>
          </w:rPr>
          <w:instrText>6</w:instrText>
        </w:r>
      </w:fldSimple>
      <w:r w:rsidR="00270E41" w:rsidRPr="001B458D">
        <w:rPr>
          <w:rFonts w:asciiTheme="minorHAnsi" w:hAnsiTheme="minorHAnsi"/>
        </w:rPr>
        <w:instrText>.</w:instrText>
      </w:r>
      <w:r w:rsidR="00270E41" w:rsidRPr="001B458D">
        <w:rPr>
          <w:rFonts w:asciiTheme="minorHAnsi" w:hAnsiTheme="minorHAnsi"/>
        </w:rPr>
        <w:tab/>
        <w:instrText>No partnership</w:instrText>
      </w:r>
      <w:bookmarkEnd w:id="30"/>
      <w:r w:rsidR="00270E41" w:rsidRPr="001B458D">
        <w:rPr>
          <w:rFonts w:asciiTheme="minorHAnsi" w:hAnsiTheme="minorHAnsi"/>
        </w:rPr>
        <w:instrText>" \l 1</w:instrText>
      </w:r>
      <w:r w:rsidRPr="001B458D">
        <w:rPr>
          <w:rFonts w:asciiTheme="minorHAnsi" w:hAnsiTheme="minorHAnsi"/>
        </w:rPr>
        <w:fldChar w:fldCharType="end"/>
      </w:r>
      <w:bookmarkStart w:id="31" w:name="_Ref205715124"/>
      <w:bookmarkStart w:id="32" w:name="_Toc400527284"/>
      <w:r w:rsidR="00270E41" w:rsidRPr="001B458D">
        <w:rPr>
          <w:rFonts w:asciiTheme="minorHAnsi" w:hAnsiTheme="minorHAnsi"/>
        </w:rPr>
        <w:t>NO PARTNERSHIP</w:t>
      </w:r>
      <w:bookmarkEnd w:id="31"/>
      <w:r w:rsidR="00270E41" w:rsidRPr="001B458D">
        <w:rPr>
          <w:rFonts w:asciiTheme="minorHAnsi" w:hAnsiTheme="minorHAnsi"/>
        </w:rPr>
        <w:t xml:space="preserve"> AND FURTHER ASSURANCE</w:t>
      </w:r>
      <w:bookmarkEnd w:id="32"/>
    </w:p>
    <w:p w:rsidR="00270E41" w:rsidRPr="001B458D" w:rsidRDefault="00270E41" w:rsidP="003F4DD3">
      <w:pPr>
        <w:pStyle w:val="Level2"/>
        <w:numPr>
          <w:ilvl w:val="1"/>
          <w:numId w:val="6"/>
        </w:numPr>
        <w:rPr>
          <w:rFonts w:asciiTheme="minorHAnsi" w:hAnsiTheme="minorHAnsi"/>
          <w:sz w:val="20"/>
          <w:szCs w:val="20"/>
        </w:rPr>
      </w:pPr>
      <w:bookmarkStart w:id="33" w:name="_Toc313798884"/>
      <w:bookmarkStart w:id="34" w:name="_Toc313804417"/>
      <w:bookmarkStart w:id="35" w:name="_Toc313804639"/>
      <w:r w:rsidRPr="001B458D">
        <w:rPr>
          <w:rFonts w:asciiTheme="minorHAnsi" w:hAnsiTheme="minorHAnsi"/>
          <w:sz w:val="20"/>
          <w:szCs w:val="20"/>
        </w:rPr>
        <w:t>Nothing in this Common Terms Agreement shall be construed as giving rise to any relationship of partnership between the Customer and AHB.</w:t>
      </w:r>
      <w:bookmarkEnd w:id="33"/>
      <w:bookmarkEnd w:id="34"/>
      <w:bookmarkEnd w:id="35"/>
    </w:p>
    <w:p w:rsidR="00270E41" w:rsidRPr="001B458D" w:rsidRDefault="00270E41" w:rsidP="003F4DD3">
      <w:pPr>
        <w:pStyle w:val="Level2"/>
        <w:numPr>
          <w:ilvl w:val="1"/>
          <w:numId w:val="6"/>
        </w:numPr>
        <w:rPr>
          <w:rFonts w:asciiTheme="minorHAnsi" w:hAnsiTheme="minorHAnsi"/>
          <w:sz w:val="20"/>
          <w:szCs w:val="20"/>
        </w:rPr>
      </w:pPr>
      <w:bookmarkStart w:id="36" w:name="_Toc313798885"/>
      <w:bookmarkStart w:id="37" w:name="_Toc313804418"/>
      <w:bookmarkStart w:id="38" w:name="_Toc313804640"/>
      <w:r w:rsidRPr="001B458D">
        <w:rPr>
          <w:rFonts w:asciiTheme="minorHAnsi" w:hAnsiTheme="minorHAnsi"/>
          <w:sz w:val="20"/>
          <w:szCs w:val="20"/>
        </w:rPr>
        <w:t>Each party shall do all acts and things and use all reasonable endeavours (including, but not limited to, procuring that third parties shall execute documents and do all acts and things) as the other party shall reasonably request in order to carry out the intended purpose of this Common Terms Agreement or otherwise to preserve or enforce any party's rights under this Common Terms Agreement.</w:t>
      </w:r>
      <w:bookmarkEnd w:id="36"/>
      <w:bookmarkEnd w:id="37"/>
      <w:bookmarkEnd w:id="38"/>
    </w:p>
    <w:p w:rsidR="00270E41" w:rsidRPr="001B458D" w:rsidRDefault="00270E41" w:rsidP="003F4DD3">
      <w:pPr>
        <w:pStyle w:val="Level2"/>
        <w:numPr>
          <w:ilvl w:val="1"/>
          <w:numId w:val="6"/>
        </w:numPr>
        <w:rPr>
          <w:rFonts w:asciiTheme="minorHAnsi" w:hAnsiTheme="minorHAnsi"/>
          <w:sz w:val="20"/>
          <w:szCs w:val="20"/>
        </w:rPr>
      </w:pPr>
      <w:bookmarkStart w:id="39" w:name="_Toc313798886"/>
      <w:bookmarkStart w:id="40" w:name="_Toc313804419"/>
      <w:bookmarkStart w:id="41" w:name="_Toc313804641"/>
      <w:r w:rsidRPr="001B458D">
        <w:rPr>
          <w:rFonts w:asciiTheme="minorHAnsi" w:hAnsiTheme="minorHAnsi"/>
          <w:sz w:val="20"/>
          <w:szCs w:val="20"/>
        </w:rPr>
        <w:t>The Customer shall, on demand, indemnify AHB or its assignee against all actual losses, liabilities, costs, claims, actions, damage, expenses or demands which AHB may incur or which may be made against it as a result of or in connection with this Agreement or arising out of the breach of the other Transaction Documents by the Customer.</w:t>
      </w:r>
      <w:bookmarkEnd w:id="39"/>
      <w:bookmarkEnd w:id="40"/>
      <w:bookmarkEnd w:id="41"/>
    </w:p>
    <w:p w:rsidR="00270E41" w:rsidRPr="001B458D" w:rsidRDefault="00270E41" w:rsidP="003F4DD3">
      <w:pPr>
        <w:pStyle w:val="TOC10"/>
        <w:numPr>
          <w:ilvl w:val="0"/>
          <w:numId w:val="6"/>
        </w:numPr>
        <w:rPr>
          <w:rFonts w:asciiTheme="minorHAnsi" w:hAnsiTheme="minorHAnsi"/>
        </w:rPr>
      </w:pPr>
      <w:bookmarkStart w:id="42" w:name="_Ref208754591"/>
      <w:bookmarkStart w:id="43" w:name="_Toc209365475"/>
      <w:bookmarkStart w:id="44" w:name="_Toc209430880"/>
      <w:bookmarkStart w:id="45" w:name="_Toc314499413"/>
      <w:bookmarkStart w:id="46" w:name="_Toc400527285"/>
      <w:r w:rsidRPr="001B458D">
        <w:rPr>
          <w:rFonts w:asciiTheme="minorHAnsi" w:hAnsiTheme="minorHAnsi"/>
        </w:rPr>
        <w:t>MARKET DISRUPTION</w:t>
      </w:r>
      <w:bookmarkEnd w:id="42"/>
      <w:bookmarkEnd w:id="43"/>
      <w:bookmarkEnd w:id="44"/>
      <w:bookmarkEnd w:id="45"/>
      <w:bookmarkEnd w:id="46"/>
    </w:p>
    <w:p w:rsidR="00270E41" w:rsidRPr="001B458D" w:rsidRDefault="00270E41" w:rsidP="003F4DD3">
      <w:pPr>
        <w:pStyle w:val="Level2"/>
        <w:numPr>
          <w:ilvl w:val="1"/>
          <w:numId w:val="6"/>
        </w:numPr>
        <w:rPr>
          <w:rFonts w:asciiTheme="minorHAnsi" w:hAnsiTheme="minorHAnsi"/>
          <w:b/>
          <w:bCs/>
          <w:sz w:val="20"/>
          <w:szCs w:val="20"/>
        </w:rPr>
      </w:pPr>
      <w:r w:rsidRPr="001B458D">
        <w:rPr>
          <w:rFonts w:asciiTheme="minorHAnsi" w:hAnsiTheme="minorHAnsi"/>
          <w:b/>
          <w:bCs/>
          <w:sz w:val="20"/>
          <w:szCs w:val="20"/>
        </w:rPr>
        <w:t>Market Disruption Event</w:t>
      </w:r>
    </w:p>
    <w:p w:rsidR="00270E41" w:rsidRPr="001B458D" w:rsidRDefault="00270E41" w:rsidP="00270E41">
      <w:pPr>
        <w:pStyle w:val="Level2"/>
        <w:tabs>
          <w:tab w:val="clear" w:pos="709"/>
          <w:tab w:val="num" w:pos="0"/>
        </w:tabs>
        <w:ind w:left="0" w:firstLine="0"/>
        <w:rPr>
          <w:rFonts w:asciiTheme="minorHAnsi" w:hAnsiTheme="minorHAnsi"/>
          <w:sz w:val="20"/>
          <w:szCs w:val="20"/>
        </w:rPr>
      </w:pPr>
      <w:r w:rsidRPr="001B458D">
        <w:rPr>
          <w:rFonts w:asciiTheme="minorHAnsi" w:hAnsiTheme="minorHAnsi"/>
          <w:sz w:val="20"/>
          <w:szCs w:val="20"/>
        </w:rPr>
        <w:t>Each of the following events is a market disruption event in relation to the Agency Agreement:</w:t>
      </w:r>
    </w:p>
    <w:p w:rsidR="00270E41" w:rsidRPr="001B458D" w:rsidRDefault="00270E41" w:rsidP="003F4DD3">
      <w:pPr>
        <w:pStyle w:val="Level3"/>
        <w:numPr>
          <w:ilvl w:val="0"/>
          <w:numId w:val="33"/>
        </w:numPr>
        <w:rPr>
          <w:rFonts w:asciiTheme="minorHAnsi" w:hAnsiTheme="minorHAnsi"/>
          <w:sz w:val="20"/>
          <w:szCs w:val="20"/>
        </w:rPr>
      </w:pPr>
      <w:r w:rsidRPr="001B458D">
        <w:rPr>
          <w:rFonts w:asciiTheme="minorHAnsi" w:hAnsiTheme="minorHAnsi"/>
          <w:sz w:val="20"/>
          <w:szCs w:val="20"/>
        </w:rPr>
        <w:t>If the EIBOR is not obtainable on the date on which Expected Income Amount Notice is to be sent; or</w:t>
      </w:r>
    </w:p>
    <w:p w:rsidR="00270E41" w:rsidRPr="001B458D" w:rsidRDefault="00270E41" w:rsidP="003F4DD3">
      <w:pPr>
        <w:pStyle w:val="Level3"/>
        <w:numPr>
          <w:ilvl w:val="0"/>
          <w:numId w:val="33"/>
        </w:numPr>
        <w:rPr>
          <w:rFonts w:asciiTheme="minorHAnsi" w:hAnsiTheme="minorHAnsi"/>
          <w:sz w:val="20"/>
          <w:szCs w:val="20"/>
        </w:rPr>
      </w:pPr>
      <w:r w:rsidRPr="001B458D">
        <w:rPr>
          <w:rFonts w:asciiTheme="minorHAnsi" w:hAnsiTheme="minorHAnsi"/>
          <w:sz w:val="20"/>
          <w:szCs w:val="20"/>
        </w:rPr>
        <w:t xml:space="preserve">If AHB determines the cost to it of obtaining matching deposits in the United Arab Emirates Interbank Market is in excess of EIBOR for the relevant Income Period, </w:t>
      </w:r>
    </w:p>
    <w:p w:rsidR="00270E41" w:rsidRPr="001B458D" w:rsidRDefault="00270E41" w:rsidP="00270E41">
      <w:pPr>
        <w:pStyle w:val="Level3"/>
        <w:tabs>
          <w:tab w:val="num" w:pos="0"/>
        </w:tabs>
        <w:ind w:left="0" w:firstLine="0"/>
        <w:rPr>
          <w:rFonts w:asciiTheme="minorHAnsi" w:hAnsiTheme="minorHAnsi"/>
          <w:sz w:val="20"/>
          <w:szCs w:val="20"/>
        </w:rPr>
      </w:pPr>
      <w:bookmarkStart w:id="47" w:name="_Ref208501029"/>
      <w:r w:rsidRPr="001B458D">
        <w:rPr>
          <w:rFonts w:asciiTheme="minorHAnsi" w:hAnsiTheme="minorHAnsi"/>
          <w:sz w:val="20"/>
          <w:szCs w:val="20"/>
        </w:rPr>
        <w:t>then AHB must promptly notify the Customer of a market disruption event.</w:t>
      </w:r>
      <w:bookmarkEnd w:id="47"/>
    </w:p>
    <w:p w:rsidR="00270E41" w:rsidRPr="001B458D" w:rsidRDefault="00270E41" w:rsidP="003F4DD3">
      <w:pPr>
        <w:pStyle w:val="Level2"/>
        <w:numPr>
          <w:ilvl w:val="1"/>
          <w:numId w:val="6"/>
        </w:numPr>
        <w:rPr>
          <w:rFonts w:asciiTheme="minorHAnsi" w:hAnsiTheme="minorHAnsi"/>
          <w:b/>
          <w:bCs/>
          <w:sz w:val="20"/>
          <w:szCs w:val="20"/>
        </w:rPr>
      </w:pPr>
      <w:r w:rsidRPr="001B458D">
        <w:rPr>
          <w:rFonts w:asciiTheme="minorHAnsi" w:hAnsiTheme="minorHAnsi"/>
          <w:b/>
          <w:bCs/>
          <w:sz w:val="20"/>
          <w:szCs w:val="20"/>
        </w:rPr>
        <w:t>Alternative basis</w:t>
      </w:r>
    </w:p>
    <w:p w:rsidR="00270E41" w:rsidRPr="001B458D" w:rsidRDefault="00270E41" w:rsidP="003F4DD3">
      <w:pPr>
        <w:pStyle w:val="Level3"/>
        <w:numPr>
          <w:ilvl w:val="2"/>
          <w:numId w:val="6"/>
        </w:numPr>
        <w:rPr>
          <w:rFonts w:asciiTheme="minorHAnsi" w:hAnsiTheme="minorHAnsi"/>
          <w:sz w:val="20"/>
          <w:szCs w:val="20"/>
        </w:rPr>
      </w:pPr>
      <w:r w:rsidRPr="001B458D">
        <w:rPr>
          <w:rFonts w:asciiTheme="minorHAnsi" w:hAnsiTheme="minorHAnsi"/>
          <w:sz w:val="20"/>
          <w:szCs w:val="20"/>
        </w:rPr>
        <w:t>If a market disruption event occurs and the AHB or the Customer so requires, the Customer and the AHB must enter into negotiations for a period of not more than thirty (30) Business Days with a view to agreeing an alternative basis for determining EIBOR. If no agreement is reached then the prevailing applicable EIBOR for the previous Income Period shall apply.</w:t>
      </w:r>
    </w:p>
    <w:p w:rsidR="00270E41" w:rsidRPr="001B458D" w:rsidRDefault="00270E41" w:rsidP="003F4DD3">
      <w:pPr>
        <w:pStyle w:val="Level3"/>
        <w:numPr>
          <w:ilvl w:val="2"/>
          <w:numId w:val="6"/>
        </w:numPr>
        <w:rPr>
          <w:rFonts w:asciiTheme="minorHAnsi" w:hAnsiTheme="minorHAnsi"/>
          <w:sz w:val="20"/>
          <w:szCs w:val="20"/>
        </w:rPr>
      </w:pPr>
      <w:r w:rsidRPr="001B458D">
        <w:rPr>
          <w:rFonts w:asciiTheme="minorHAnsi" w:hAnsiTheme="minorHAnsi"/>
          <w:sz w:val="20"/>
          <w:szCs w:val="20"/>
        </w:rPr>
        <w:t>Any alternative basis agreed will be binding on the Parties.</w:t>
      </w:r>
    </w:p>
    <w:p w:rsidR="00270E41" w:rsidRPr="001B458D" w:rsidRDefault="00270E41" w:rsidP="003F4DD3">
      <w:pPr>
        <w:pStyle w:val="TOC10"/>
        <w:numPr>
          <w:ilvl w:val="0"/>
          <w:numId w:val="6"/>
        </w:numPr>
        <w:rPr>
          <w:rFonts w:asciiTheme="minorHAnsi" w:hAnsiTheme="minorHAnsi"/>
          <w:bCs/>
          <w:caps/>
        </w:rPr>
      </w:pPr>
      <w:bookmarkStart w:id="48" w:name="_Toc400527286"/>
      <w:r w:rsidRPr="001B458D">
        <w:rPr>
          <w:rFonts w:asciiTheme="minorHAnsi" w:hAnsiTheme="minorHAnsi"/>
          <w:bCs/>
          <w:caps/>
        </w:rPr>
        <w:t>Waiver of immunity</w:t>
      </w:r>
      <w:bookmarkEnd w:id="48"/>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The Customer irrevocably and unconditionally:</w:t>
      </w:r>
    </w:p>
    <w:p w:rsidR="00270E41" w:rsidRPr="001B458D" w:rsidRDefault="00270E41" w:rsidP="00270E41">
      <w:pPr>
        <w:ind w:left="709"/>
        <w:rPr>
          <w:rFonts w:asciiTheme="minorHAnsi" w:hAnsiTheme="minorHAnsi"/>
          <w:sz w:val="20"/>
          <w:szCs w:val="20"/>
        </w:rPr>
      </w:pPr>
      <w:bookmarkStart w:id="49" w:name="_Toc313798891"/>
      <w:bookmarkStart w:id="50" w:name="_Toc313804424"/>
      <w:bookmarkStart w:id="51" w:name="_Toc313804646"/>
    </w:p>
    <w:p w:rsidR="00270E41" w:rsidRPr="001B458D" w:rsidRDefault="00270E41" w:rsidP="003F4DD3">
      <w:pPr>
        <w:pStyle w:val="Level2"/>
        <w:numPr>
          <w:ilvl w:val="0"/>
          <w:numId w:val="34"/>
        </w:numPr>
        <w:rPr>
          <w:rFonts w:asciiTheme="minorHAnsi" w:hAnsiTheme="minorHAnsi"/>
          <w:sz w:val="20"/>
          <w:szCs w:val="20"/>
        </w:rPr>
      </w:pPr>
      <w:r w:rsidRPr="001B458D">
        <w:rPr>
          <w:rFonts w:asciiTheme="minorHAnsi" w:hAnsiTheme="minorHAnsi"/>
          <w:sz w:val="20"/>
          <w:szCs w:val="20"/>
        </w:rPr>
        <w:t>agrees not to claim any immunity from proceedings brought by AHB against the  Customer in relation to a Transaction Document and to ensure that no such claim is made on its behalf;</w:t>
      </w:r>
      <w:bookmarkEnd w:id="49"/>
      <w:bookmarkEnd w:id="50"/>
      <w:bookmarkEnd w:id="51"/>
    </w:p>
    <w:p w:rsidR="00270E41" w:rsidRPr="001B458D" w:rsidRDefault="00270E41" w:rsidP="003F4DD3">
      <w:pPr>
        <w:pStyle w:val="Level2"/>
        <w:numPr>
          <w:ilvl w:val="0"/>
          <w:numId w:val="34"/>
        </w:numPr>
        <w:rPr>
          <w:rFonts w:asciiTheme="minorHAnsi" w:hAnsiTheme="minorHAnsi"/>
          <w:sz w:val="20"/>
          <w:szCs w:val="20"/>
        </w:rPr>
      </w:pPr>
      <w:bookmarkStart w:id="52" w:name="_Toc313798892"/>
      <w:bookmarkStart w:id="53" w:name="_Toc313804425"/>
      <w:bookmarkStart w:id="54" w:name="_Toc313804647"/>
      <w:r w:rsidRPr="001B458D">
        <w:rPr>
          <w:rFonts w:asciiTheme="minorHAnsi" w:hAnsiTheme="minorHAnsi"/>
          <w:sz w:val="20"/>
          <w:szCs w:val="20"/>
        </w:rPr>
        <w:t>consents generally to the giving of any relief or the issue of any process in connection with those proceedings; and</w:t>
      </w:r>
      <w:bookmarkEnd w:id="52"/>
      <w:bookmarkEnd w:id="53"/>
      <w:bookmarkEnd w:id="54"/>
    </w:p>
    <w:p w:rsidR="00270E41" w:rsidRPr="001B458D" w:rsidRDefault="00270E41" w:rsidP="003F4DD3">
      <w:pPr>
        <w:pStyle w:val="Level2"/>
        <w:numPr>
          <w:ilvl w:val="0"/>
          <w:numId w:val="34"/>
        </w:numPr>
        <w:rPr>
          <w:rFonts w:asciiTheme="minorHAnsi" w:hAnsiTheme="minorHAnsi"/>
          <w:sz w:val="20"/>
          <w:szCs w:val="20"/>
        </w:rPr>
      </w:pPr>
      <w:bookmarkStart w:id="55" w:name="_Toc313798893"/>
      <w:bookmarkStart w:id="56" w:name="_Toc313804426"/>
      <w:bookmarkStart w:id="57" w:name="_Toc313804648"/>
      <w:r w:rsidRPr="001B458D">
        <w:rPr>
          <w:rFonts w:asciiTheme="minorHAnsi" w:hAnsiTheme="minorHAnsi"/>
          <w:sz w:val="20"/>
          <w:szCs w:val="20"/>
        </w:rPr>
        <w:t>waives all rights of immunity in respect of it or its assets.</w:t>
      </w:r>
      <w:bookmarkEnd w:id="55"/>
      <w:bookmarkEnd w:id="56"/>
      <w:bookmarkEnd w:id="57"/>
    </w:p>
    <w:p w:rsidR="00270E41" w:rsidRPr="001B458D" w:rsidRDefault="00270E41" w:rsidP="003F4DD3">
      <w:pPr>
        <w:pStyle w:val="TOC10"/>
        <w:numPr>
          <w:ilvl w:val="0"/>
          <w:numId w:val="6"/>
        </w:numPr>
        <w:rPr>
          <w:rFonts w:asciiTheme="minorHAnsi" w:hAnsiTheme="minorHAnsi"/>
          <w:bCs/>
          <w:caps/>
        </w:rPr>
      </w:pPr>
      <w:bookmarkStart w:id="58" w:name="_Toc400527287"/>
      <w:bookmarkStart w:id="59" w:name="_Ref197161552"/>
      <w:bookmarkStart w:id="60" w:name="_Ref197247748"/>
      <w:r w:rsidRPr="001B458D">
        <w:rPr>
          <w:rFonts w:asciiTheme="minorHAnsi" w:hAnsiTheme="minorHAnsi"/>
          <w:bCs/>
          <w:caps/>
        </w:rPr>
        <w:t>general</w:t>
      </w:r>
      <w:bookmarkEnd w:id="58"/>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The Parties irrevocably and unconditionally agree that with regard to each of the Transaction Documents (as applicable), the following shall apply:</w:t>
      </w:r>
    </w:p>
    <w:p w:rsidR="00270E41" w:rsidRPr="001B458D" w:rsidRDefault="00270E41" w:rsidP="00270E41">
      <w:pPr>
        <w:rPr>
          <w:rFonts w:asciiTheme="minorHAnsi" w:hAnsiTheme="minorHAnsi"/>
          <w:b/>
          <w:bCs/>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istParagraph"/>
        <w:numPr>
          <w:ilvl w:val="0"/>
          <w:numId w:val="35"/>
        </w:numPr>
        <w:spacing w:after="210"/>
        <w:outlineLvl w:val="1"/>
        <w:rPr>
          <w:rFonts w:asciiTheme="minorHAnsi" w:hAnsiTheme="minorHAnsi"/>
          <w:b/>
          <w:bCs/>
          <w:vanish/>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Severability</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If any part, term or provision of each of the Transaction Documents should be held illegal or unenforceable, such part, term or provision shall be read down or severed only to the extent necessary to remedy the illegality or unenforceability, and the validity or enforceability of the remainder of such Transaction Document shall not be affected.</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Changes</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No alteration, addition or variation of a Transaction Document shall be of any force or effect, unless in writing and signed by the relevant Parties’ duly authorised officers or representatives.</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Amendment</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A Transaction Document, as and when amended by the relevant Party(ies), constitutes the entire document and correctly reflects the intention of such relevant Party(ies), and constitutes all arrangements entered into between them.</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Transferability</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The Customer shall not be entitled to assign any of its obligations under a Transaction Document whether in whole or in part to any third party without the prior written consent of AHB.</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Waiver</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the failure by any Party hereto to exercise or enforce any rights conferred upon it under the relevant Transaction Document shall not be deemed to be a waiver of any such rights or operate so as to prevent the exercise or enforcement thereof at any time or times thereafter. The remedies provided in the relevant Transaction Document are cumulative and are not exclusive of any remedies provided by law.</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Payments due on non-Business Days</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Any payment under the relevant Transaction Document falling due and payable on a non-Business Day shall be deemed to fall due on immediately preceding Business Day.</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r w:rsidRPr="001B458D">
        <w:rPr>
          <w:rFonts w:asciiTheme="minorHAnsi" w:hAnsiTheme="minorHAnsi"/>
          <w:b/>
          <w:bCs/>
          <w:sz w:val="20"/>
          <w:szCs w:val="20"/>
        </w:rPr>
        <w:t>Shariah Compliance</w:t>
      </w:r>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Each of the Party(ies) executing the relevant Transaction Document have each reviewed such Transaction Document from a Shariah perspective and have satisfied themselves of the Shariah compliance of the relevant Transaction Document prior to execution. The relevant Party(ies) undertake not to object or contest the Shariah compliance of the relevant Transaction Document at any point of time.</w:t>
      </w:r>
    </w:p>
    <w:p w:rsidR="00270E41" w:rsidRPr="001B458D" w:rsidRDefault="00270E41" w:rsidP="00270E41">
      <w:pPr>
        <w:rPr>
          <w:rFonts w:asciiTheme="minorHAnsi" w:hAnsiTheme="minorHAnsi"/>
          <w:sz w:val="20"/>
          <w:szCs w:val="20"/>
        </w:rPr>
      </w:pPr>
    </w:p>
    <w:p w:rsidR="00270E41" w:rsidRPr="001B458D" w:rsidRDefault="00270E41" w:rsidP="003F4DD3">
      <w:pPr>
        <w:pStyle w:val="Level2"/>
        <w:numPr>
          <w:ilvl w:val="1"/>
          <w:numId w:val="35"/>
        </w:numPr>
        <w:rPr>
          <w:rFonts w:asciiTheme="minorHAnsi" w:hAnsiTheme="minorHAnsi"/>
          <w:b/>
          <w:bCs/>
          <w:sz w:val="20"/>
          <w:szCs w:val="20"/>
        </w:rPr>
      </w:pPr>
      <w:bookmarkStart w:id="61" w:name="_Toc88709077"/>
      <w:bookmarkStart w:id="62" w:name="_Toc88709400"/>
      <w:bookmarkStart w:id="63" w:name="_Toc101066559"/>
      <w:r w:rsidRPr="001B458D">
        <w:rPr>
          <w:rFonts w:asciiTheme="minorHAnsi" w:hAnsiTheme="minorHAnsi"/>
          <w:b/>
          <w:bCs/>
          <w:sz w:val="20"/>
          <w:szCs w:val="20"/>
        </w:rPr>
        <w:t>Originals</w:t>
      </w:r>
      <w:bookmarkEnd w:id="61"/>
      <w:bookmarkEnd w:id="62"/>
      <w:bookmarkEnd w:id="63"/>
    </w:p>
    <w:p w:rsidR="00270E41" w:rsidRPr="001B458D" w:rsidRDefault="00270E41" w:rsidP="00270E41">
      <w:pPr>
        <w:rPr>
          <w:rFonts w:asciiTheme="minorHAnsi" w:hAnsiTheme="minorHAnsi"/>
          <w:sz w:val="20"/>
          <w:szCs w:val="20"/>
        </w:rPr>
      </w:pPr>
      <w:r w:rsidRPr="001B458D">
        <w:rPr>
          <w:rFonts w:asciiTheme="minorHAnsi" w:hAnsiTheme="minorHAnsi"/>
          <w:sz w:val="20"/>
          <w:szCs w:val="20"/>
        </w:rPr>
        <w:t>Each of the Transaction Documents may be made in any number of originals, each of which shall be considered as an original.</w:t>
      </w:r>
    </w:p>
    <w:p w:rsidR="00270E41" w:rsidRPr="001B458D" w:rsidRDefault="00D34143" w:rsidP="003F4DD3">
      <w:pPr>
        <w:pStyle w:val="TOC10"/>
        <w:numPr>
          <w:ilvl w:val="0"/>
          <w:numId w:val="35"/>
        </w:numPr>
        <w:rPr>
          <w:rFonts w:asciiTheme="minorHAnsi" w:hAnsiTheme="minorHAnsi"/>
        </w:rPr>
      </w:pPr>
      <w:r w:rsidRPr="001B458D">
        <w:rPr>
          <w:rFonts w:asciiTheme="minorHAnsi" w:hAnsiTheme="minorHAnsi"/>
        </w:rPr>
        <w:fldChar w:fldCharType="begin"/>
      </w:r>
      <w:r w:rsidR="00270E41" w:rsidRPr="001B458D">
        <w:rPr>
          <w:rFonts w:asciiTheme="minorHAnsi" w:hAnsiTheme="minorHAnsi"/>
        </w:rPr>
        <w:instrText>tc "</w:instrText>
      </w:r>
      <w:fldSimple w:instr=" REF _Ref205715124 \r  \* MERGEFORMAT ">
        <w:r w:rsidR="00270E41" w:rsidRPr="001B458D">
          <w:rPr>
            <w:rFonts w:asciiTheme="minorHAnsi" w:hAnsiTheme="minorHAnsi"/>
          </w:rPr>
          <w:instrText>6</w:instrText>
        </w:r>
      </w:fldSimple>
      <w:r w:rsidR="00270E41" w:rsidRPr="001B458D">
        <w:rPr>
          <w:rFonts w:asciiTheme="minorHAnsi" w:hAnsiTheme="minorHAnsi"/>
        </w:rPr>
        <w:instrText>.</w:instrText>
      </w:r>
      <w:r w:rsidR="00270E41" w:rsidRPr="001B458D">
        <w:rPr>
          <w:rFonts w:asciiTheme="minorHAnsi" w:hAnsiTheme="minorHAnsi"/>
        </w:rPr>
        <w:tab/>
        <w:instrText>No partnership" \l 1</w:instrText>
      </w:r>
      <w:r w:rsidRPr="001B458D">
        <w:rPr>
          <w:rFonts w:asciiTheme="minorHAnsi" w:hAnsiTheme="minorHAnsi"/>
        </w:rPr>
        <w:fldChar w:fldCharType="end"/>
      </w:r>
      <w:bookmarkStart w:id="64" w:name="_Toc314501197"/>
      <w:bookmarkStart w:id="65" w:name="_Toc400527288"/>
      <w:r w:rsidR="00270E41" w:rsidRPr="001B458D">
        <w:rPr>
          <w:rFonts w:asciiTheme="minorHAnsi" w:hAnsiTheme="minorHAnsi"/>
        </w:rPr>
        <w:t>NO PARTNERSHIP AND FURTHER ASSURANCE</w:t>
      </w:r>
      <w:bookmarkEnd w:id="64"/>
      <w:bookmarkEnd w:id="65"/>
    </w:p>
    <w:p w:rsidR="00270E41" w:rsidRPr="001B458D" w:rsidRDefault="00270E41" w:rsidP="003F4DD3">
      <w:pPr>
        <w:pStyle w:val="Level2"/>
        <w:numPr>
          <w:ilvl w:val="1"/>
          <w:numId w:val="35"/>
        </w:numPr>
        <w:rPr>
          <w:rFonts w:asciiTheme="minorHAnsi" w:hAnsiTheme="minorHAnsi"/>
          <w:sz w:val="20"/>
          <w:szCs w:val="20"/>
        </w:rPr>
      </w:pPr>
      <w:r w:rsidRPr="001B458D">
        <w:rPr>
          <w:rFonts w:asciiTheme="minorHAnsi" w:hAnsiTheme="minorHAnsi"/>
          <w:sz w:val="20"/>
          <w:szCs w:val="20"/>
        </w:rPr>
        <w:t xml:space="preserve">Nothing in each of the Transaction Documents shall be construed as giving rise to any relationship of partnership between the Customer and AHB. </w:t>
      </w:r>
    </w:p>
    <w:p w:rsidR="00270E41" w:rsidRPr="001B458D" w:rsidRDefault="00270E41" w:rsidP="003F4DD3">
      <w:pPr>
        <w:pStyle w:val="Level2"/>
        <w:numPr>
          <w:ilvl w:val="1"/>
          <w:numId w:val="35"/>
        </w:numPr>
        <w:rPr>
          <w:rFonts w:asciiTheme="minorHAnsi" w:hAnsiTheme="minorHAnsi"/>
          <w:sz w:val="20"/>
          <w:szCs w:val="20"/>
        </w:rPr>
      </w:pPr>
      <w:r w:rsidRPr="001B458D">
        <w:rPr>
          <w:rFonts w:asciiTheme="minorHAnsi" w:hAnsiTheme="minorHAnsi"/>
          <w:sz w:val="20"/>
          <w:szCs w:val="20"/>
        </w:rPr>
        <w:t xml:space="preserve">Each Party shall do all acts and things and use all reasonable endeavours (including, but not limited to, procuring that third parties shall execute documents and do all acts and things) as the other party shall reasonably request in order to carry out the intended purpose of the Transaction Documents or otherwise to preserve or enforce any party's rights under the Transaction Documents. </w:t>
      </w:r>
    </w:p>
    <w:p w:rsidR="00270E41" w:rsidRPr="001B458D" w:rsidRDefault="00270E41" w:rsidP="003F4DD3">
      <w:pPr>
        <w:pStyle w:val="Level2"/>
        <w:numPr>
          <w:ilvl w:val="1"/>
          <w:numId w:val="35"/>
        </w:numPr>
        <w:rPr>
          <w:rFonts w:asciiTheme="minorHAnsi" w:hAnsiTheme="minorHAnsi"/>
          <w:sz w:val="20"/>
          <w:szCs w:val="20"/>
        </w:rPr>
      </w:pPr>
      <w:r w:rsidRPr="001B458D">
        <w:rPr>
          <w:rFonts w:asciiTheme="minorHAnsi" w:hAnsiTheme="minorHAnsi"/>
          <w:sz w:val="20"/>
          <w:szCs w:val="20"/>
        </w:rPr>
        <w:t>The Customer shall, on demand, indemnify AHB or its assignee against all actual losses, liabilities, costs, claims, actions, damage, expenses or demands which AHB may incur or which may be made against it as a result of breach in connection with this Agreement or arising out of the breach of the Transaction Documents by the Customer (including but not limited to failure by the Customer to comply with clause 3 and 4 or any other provision of this Agency Agreement).</w:t>
      </w:r>
    </w:p>
    <w:p w:rsidR="00270E41" w:rsidRPr="001B458D" w:rsidRDefault="00D34143" w:rsidP="003F4DD3">
      <w:pPr>
        <w:pStyle w:val="TOC10"/>
        <w:numPr>
          <w:ilvl w:val="0"/>
          <w:numId w:val="35"/>
        </w:numPr>
        <w:rPr>
          <w:rFonts w:asciiTheme="minorHAnsi" w:hAnsiTheme="minorHAnsi"/>
        </w:rPr>
      </w:pPr>
      <w:r w:rsidRPr="001B458D">
        <w:rPr>
          <w:rFonts w:asciiTheme="minorHAnsi" w:hAnsiTheme="minorHAnsi"/>
        </w:rPr>
        <w:fldChar w:fldCharType="begin"/>
      </w:r>
      <w:r w:rsidR="00270E41" w:rsidRPr="001B458D">
        <w:rPr>
          <w:rFonts w:asciiTheme="minorHAnsi" w:hAnsiTheme="minorHAnsi"/>
        </w:rPr>
        <w:instrText>tc "</w:instrText>
      </w:r>
      <w:fldSimple w:instr=" REF _Ref205629135 \r  \* MERGEFORMAT ">
        <w:bookmarkStart w:id="66" w:name="_Toc205897849"/>
        <w:bookmarkStart w:id="67" w:name="_Toc206148672"/>
        <w:r w:rsidR="00270E41" w:rsidRPr="001B458D">
          <w:rPr>
            <w:rFonts w:asciiTheme="minorHAnsi" w:hAnsiTheme="minorHAnsi"/>
          </w:rPr>
          <w:instrText>11</w:instrText>
        </w:r>
      </w:fldSimple>
      <w:r w:rsidR="00270E41" w:rsidRPr="001B458D">
        <w:rPr>
          <w:rFonts w:asciiTheme="minorHAnsi" w:hAnsiTheme="minorHAnsi"/>
        </w:rPr>
        <w:instrText>.</w:instrText>
      </w:r>
      <w:r w:rsidR="00270E41" w:rsidRPr="001B458D">
        <w:rPr>
          <w:rFonts w:asciiTheme="minorHAnsi" w:hAnsiTheme="minorHAnsi"/>
        </w:rPr>
        <w:tab/>
        <w:instrText>Governing law</w:instrText>
      </w:r>
      <w:bookmarkEnd w:id="66"/>
      <w:bookmarkEnd w:id="67"/>
      <w:r w:rsidR="00270E41" w:rsidRPr="001B458D">
        <w:rPr>
          <w:rFonts w:asciiTheme="minorHAnsi" w:hAnsiTheme="minorHAnsi"/>
        </w:rPr>
        <w:instrText>" \l 1</w:instrText>
      </w:r>
      <w:r w:rsidRPr="001B458D">
        <w:rPr>
          <w:rFonts w:asciiTheme="minorHAnsi" w:hAnsiTheme="minorHAnsi"/>
        </w:rPr>
        <w:fldChar w:fldCharType="end"/>
      </w:r>
      <w:bookmarkStart w:id="68" w:name="_Ref205629135"/>
      <w:bookmarkStart w:id="69" w:name="_Toc400527289"/>
      <w:r w:rsidR="00270E41" w:rsidRPr="001B458D">
        <w:rPr>
          <w:rFonts w:asciiTheme="minorHAnsi" w:hAnsiTheme="minorHAnsi"/>
        </w:rPr>
        <w:t>GOVERNING LAW</w:t>
      </w:r>
      <w:bookmarkEnd w:id="59"/>
      <w:bookmarkEnd w:id="60"/>
      <w:bookmarkEnd w:id="68"/>
      <w:r w:rsidR="00270E41" w:rsidRPr="001B458D">
        <w:rPr>
          <w:rFonts w:asciiTheme="minorHAnsi" w:hAnsiTheme="minorHAnsi"/>
        </w:rPr>
        <w:t xml:space="preserve"> AND JURISDICTION</w:t>
      </w:r>
      <w:bookmarkEnd w:id="69"/>
    </w:p>
    <w:p w:rsidR="00270E41" w:rsidRPr="001B458D" w:rsidRDefault="00270E41" w:rsidP="00270E41">
      <w:pPr>
        <w:pStyle w:val="Level2"/>
        <w:tabs>
          <w:tab w:val="clear" w:pos="709"/>
          <w:tab w:val="num" w:pos="0"/>
        </w:tabs>
        <w:ind w:left="0" w:firstLine="0"/>
        <w:rPr>
          <w:rFonts w:asciiTheme="minorHAnsi" w:hAnsiTheme="minorHAnsi"/>
          <w:sz w:val="20"/>
          <w:szCs w:val="20"/>
        </w:rPr>
      </w:pPr>
      <w:bookmarkStart w:id="70" w:name="_Toc313798888"/>
      <w:bookmarkStart w:id="71" w:name="_Toc313804421"/>
      <w:bookmarkStart w:id="72" w:name="_Toc313804643"/>
      <w:r w:rsidRPr="001B458D">
        <w:rPr>
          <w:rFonts w:asciiTheme="minorHAnsi" w:hAnsiTheme="minorHAnsi"/>
          <w:sz w:val="20"/>
          <w:szCs w:val="20"/>
        </w:rPr>
        <w:t>This Common Terms Agreement shall be governed by the laws of the United Arab Emirates to the extent that these laws do not conflict with the principles of Shariah as set out in the Shariah Standards published by the AAOIFI and as interpreted by the Fatwa and Sharia Supervisory Board of AHB, in which case the principles of Shariah shall prevail.</w:t>
      </w:r>
      <w:bookmarkEnd w:id="70"/>
      <w:bookmarkEnd w:id="71"/>
      <w:bookmarkEnd w:id="72"/>
    </w:p>
    <w:p w:rsidR="00270E41" w:rsidRPr="001B458D" w:rsidRDefault="00270E41" w:rsidP="00270E41">
      <w:pPr>
        <w:pStyle w:val="ListLegal2"/>
        <w:keepNext/>
        <w:numPr>
          <w:ilvl w:val="0"/>
          <w:numId w:val="0"/>
        </w:numPr>
        <w:tabs>
          <w:tab w:val="clear" w:pos="22"/>
          <w:tab w:val="num" w:pos="0"/>
        </w:tabs>
        <w:spacing w:line="240" w:lineRule="auto"/>
        <w:ind w:right="52"/>
        <w:rPr>
          <w:rFonts w:asciiTheme="minorHAnsi" w:hAnsiTheme="minorHAnsi" w:cs="Arial"/>
          <w:sz w:val="20"/>
          <w:lang w:val="en-US" w:eastAsia="en-GB"/>
        </w:rPr>
      </w:pPr>
      <w:bookmarkStart w:id="73" w:name="_Toc313798889"/>
      <w:bookmarkStart w:id="74" w:name="_Toc313804422"/>
      <w:bookmarkStart w:id="75" w:name="_Toc313804644"/>
      <w:r w:rsidRPr="001B458D">
        <w:rPr>
          <w:rFonts w:asciiTheme="minorHAnsi" w:hAnsiTheme="minorHAnsi" w:cs="Arial"/>
          <w:sz w:val="20"/>
        </w:rPr>
        <w:t xml:space="preserve">The courts of the United Arab Emirates have exclusive jurisdiction to settle any dispute arising out of or in connection with this Common Terms Agreement. </w:t>
      </w:r>
      <w:bookmarkEnd w:id="73"/>
      <w:bookmarkEnd w:id="74"/>
      <w:bookmarkEnd w:id="75"/>
      <w:r w:rsidRPr="001B458D">
        <w:rPr>
          <w:rFonts w:asciiTheme="minorHAnsi" w:hAnsiTheme="minorHAnsi" w:cs="Arial"/>
          <w:sz w:val="20"/>
        </w:rPr>
        <w:t>However</w:t>
      </w:r>
      <w:r w:rsidRPr="001B458D">
        <w:rPr>
          <w:rFonts w:asciiTheme="minorHAnsi" w:hAnsiTheme="minorHAnsi" w:cs="Arial"/>
          <w:sz w:val="20"/>
          <w:lang w:val="en-US" w:eastAsia="en-GB"/>
        </w:rPr>
        <w:t xml:space="preserve">, this shall not restrict AHB from bringing an action before courts of any other jurisdiction. </w:t>
      </w:r>
    </w:p>
    <w:p w:rsidR="00270E41" w:rsidRPr="001B458D" w:rsidRDefault="00270E41" w:rsidP="00270E41">
      <w:pPr>
        <w:pStyle w:val="Body"/>
        <w:rPr>
          <w:rFonts w:asciiTheme="minorHAnsi" w:hAnsiTheme="minorHAnsi"/>
          <w:b/>
          <w:bCs/>
          <w:sz w:val="20"/>
          <w:szCs w:val="20"/>
        </w:rPr>
      </w:pPr>
      <w:r w:rsidRPr="001B458D">
        <w:rPr>
          <w:rFonts w:asciiTheme="minorHAnsi" w:hAnsiTheme="minorHAnsi"/>
          <w:b/>
          <w:bCs/>
          <w:sz w:val="20"/>
          <w:szCs w:val="20"/>
        </w:rPr>
        <w:t>This Common Terms Agreement is entered into by the Parties on the date stated at the beginning of this Common Terms Agreement.</w:t>
      </w:r>
    </w:p>
    <w:p w:rsidR="00270E41" w:rsidRDefault="00270E41" w:rsidP="00270E41">
      <w:pPr>
        <w:spacing w:line="240" w:lineRule="auto"/>
        <w:jc w:val="left"/>
        <w:rPr>
          <w:rFonts w:asciiTheme="minorHAnsi" w:hAnsiTheme="minorHAnsi"/>
          <w:b/>
          <w:bCs/>
          <w:caps/>
          <w:sz w:val="20"/>
          <w:szCs w:val="20"/>
        </w:rPr>
      </w:pPr>
      <w:bookmarkStart w:id="76" w:name="_Toc312746329"/>
      <w:r>
        <w:rPr>
          <w:rFonts w:asciiTheme="minorHAnsi" w:hAnsiTheme="minorHAnsi"/>
          <w:bCs/>
          <w:caps/>
        </w:rPr>
        <w:br w:type="page"/>
      </w:r>
    </w:p>
    <w:p w:rsidR="00270E41" w:rsidRPr="001B458D" w:rsidRDefault="00270E41" w:rsidP="00270E41">
      <w:pPr>
        <w:pStyle w:val="TOC10"/>
        <w:tabs>
          <w:tab w:val="clear" w:pos="709"/>
          <w:tab w:val="num" w:pos="0"/>
        </w:tabs>
        <w:ind w:left="0" w:firstLine="0"/>
        <w:jc w:val="center"/>
        <w:rPr>
          <w:rFonts w:asciiTheme="minorHAnsi" w:hAnsiTheme="minorHAnsi"/>
          <w:caps/>
          <w:color w:val="000000"/>
        </w:rPr>
      </w:pPr>
      <w:bookmarkStart w:id="77" w:name="_Toc400527290"/>
      <w:r w:rsidRPr="001B458D">
        <w:rPr>
          <w:rFonts w:asciiTheme="minorHAnsi" w:hAnsiTheme="minorHAnsi"/>
          <w:bCs/>
          <w:caps/>
        </w:rPr>
        <w:t>SCHEDULE 1</w:t>
      </w:r>
      <w:r w:rsidRPr="001B458D">
        <w:rPr>
          <w:rFonts w:asciiTheme="minorHAnsi" w:hAnsiTheme="minorHAnsi"/>
          <w:bCs/>
          <w:caps/>
        </w:rPr>
        <w:br/>
        <w:t>DETAILS OF THE ASSET</w:t>
      </w:r>
      <w:bookmarkEnd w:id="76"/>
      <w:bookmarkEnd w:id="77"/>
    </w:p>
    <w:p w:rsidR="00270E41" w:rsidRPr="001B458D" w:rsidRDefault="00270E41" w:rsidP="00270E41">
      <w:pPr>
        <w:rPr>
          <w:rFonts w:asciiTheme="minorHAnsi" w:hAnsiTheme="minorHAnsi"/>
          <w:bCs/>
          <w:color w:val="000000"/>
          <w:sz w:val="20"/>
          <w:szCs w:val="20"/>
        </w:rPr>
      </w:pPr>
    </w:p>
    <w:p w:rsidR="00270E41" w:rsidRPr="001B458D" w:rsidRDefault="00270E41" w:rsidP="00270E41">
      <w:pPr>
        <w:ind w:left="360" w:hanging="360"/>
        <w:rPr>
          <w:rFonts w:asciiTheme="minorHAnsi" w:hAnsiTheme="minorHAnsi"/>
          <w:b/>
          <w:bCs/>
          <w:color w:val="000000"/>
          <w:sz w:val="20"/>
          <w:szCs w:val="20"/>
        </w:rPr>
      </w:pPr>
      <w:r w:rsidRPr="001B458D">
        <w:rPr>
          <w:rFonts w:asciiTheme="minorHAnsi" w:hAnsiTheme="minorHAnsi"/>
          <w:b/>
          <w:bCs/>
          <w:color w:val="000000"/>
          <w:sz w:val="20"/>
          <w:szCs w:val="20"/>
        </w:rPr>
        <w:t>1)</w:t>
      </w:r>
      <w:r w:rsidRPr="001B458D">
        <w:rPr>
          <w:rFonts w:asciiTheme="minorHAnsi" w:hAnsiTheme="minorHAnsi"/>
          <w:b/>
          <w:bCs/>
          <w:color w:val="000000"/>
          <w:sz w:val="20"/>
          <w:szCs w:val="20"/>
        </w:rPr>
        <w:tab/>
      </w:r>
      <w:r w:rsidRPr="001B458D">
        <w:rPr>
          <w:rFonts w:asciiTheme="minorHAnsi" w:hAnsiTheme="minorHAnsi"/>
          <w:b/>
          <w:bCs/>
          <w:color w:val="000000"/>
          <w:sz w:val="20"/>
          <w:szCs w:val="20"/>
        </w:rPr>
        <w:tab/>
        <w:t>Details of the Asset</w:t>
      </w:r>
    </w:p>
    <w:p w:rsidR="00270E41" w:rsidRPr="001B458D" w:rsidRDefault="00270E41" w:rsidP="00270E41">
      <w:pPr>
        <w:ind w:left="360" w:hanging="360"/>
        <w:rPr>
          <w:rFonts w:asciiTheme="minorHAnsi" w:hAnsiTheme="minorHAnsi"/>
          <w:color w:val="000000"/>
          <w:sz w:val="20"/>
          <w:szCs w:val="20"/>
        </w:rPr>
      </w:pPr>
    </w:p>
    <w:p w:rsidR="00270E41" w:rsidRPr="001B458D" w:rsidRDefault="00270E41" w:rsidP="00270E41">
      <w:pPr>
        <w:ind w:left="360" w:hanging="360"/>
        <w:rPr>
          <w:rFonts w:asciiTheme="minorHAnsi" w:hAnsiTheme="minorHAnsi"/>
          <w:color w:val="000000"/>
          <w:sz w:val="20"/>
          <w:szCs w:val="20"/>
        </w:rPr>
      </w:pPr>
      <w:r w:rsidRPr="001B458D">
        <w:rPr>
          <w:rFonts w:asciiTheme="minorHAnsi" w:hAnsiTheme="minorHAnsi"/>
          <w:color w:val="000000"/>
          <w:sz w:val="20"/>
          <w:szCs w:val="20"/>
        </w:rPr>
        <w:tab/>
      </w:r>
      <w:r w:rsidRPr="001B458D">
        <w:rPr>
          <w:rFonts w:asciiTheme="minorHAnsi" w:hAnsiTheme="minorHAnsi"/>
          <w:color w:val="000000"/>
          <w:sz w:val="20"/>
          <w:szCs w:val="20"/>
        </w:rPr>
        <w:tab/>
        <w:t>[●]</w:t>
      </w:r>
    </w:p>
    <w:p w:rsidR="00270E41" w:rsidRPr="001B458D" w:rsidRDefault="00270E41" w:rsidP="00270E41">
      <w:pPr>
        <w:ind w:left="360" w:hanging="360"/>
        <w:rPr>
          <w:rFonts w:asciiTheme="minorHAnsi" w:hAnsiTheme="minorHAnsi"/>
          <w:color w:val="000000"/>
          <w:sz w:val="20"/>
          <w:szCs w:val="20"/>
        </w:rPr>
      </w:pPr>
    </w:p>
    <w:p w:rsidR="00270E41" w:rsidRPr="001B458D" w:rsidRDefault="00270E41" w:rsidP="00270E41">
      <w:pPr>
        <w:ind w:left="360" w:hanging="360"/>
        <w:rPr>
          <w:rFonts w:asciiTheme="minorHAnsi" w:hAnsiTheme="minorHAnsi"/>
          <w:b/>
          <w:bCs/>
          <w:color w:val="000000"/>
          <w:sz w:val="20"/>
          <w:szCs w:val="20"/>
        </w:rPr>
      </w:pPr>
      <w:r w:rsidRPr="001B458D">
        <w:rPr>
          <w:rFonts w:asciiTheme="minorHAnsi" w:hAnsiTheme="minorHAnsi"/>
          <w:b/>
          <w:bCs/>
          <w:color w:val="000000"/>
          <w:sz w:val="20"/>
          <w:szCs w:val="20"/>
        </w:rPr>
        <w:t>2)</w:t>
      </w:r>
      <w:r w:rsidRPr="001B458D">
        <w:rPr>
          <w:rFonts w:asciiTheme="minorHAnsi" w:hAnsiTheme="minorHAnsi"/>
          <w:b/>
          <w:bCs/>
          <w:color w:val="000000"/>
          <w:sz w:val="20"/>
          <w:szCs w:val="20"/>
        </w:rPr>
        <w:tab/>
      </w:r>
      <w:r w:rsidRPr="001B458D">
        <w:rPr>
          <w:rFonts w:asciiTheme="minorHAnsi" w:hAnsiTheme="minorHAnsi"/>
          <w:b/>
          <w:bCs/>
          <w:color w:val="000000"/>
          <w:sz w:val="20"/>
          <w:szCs w:val="20"/>
        </w:rPr>
        <w:tab/>
        <w:t>AHB Share</w:t>
      </w:r>
    </w:p>
    <w:p w:rsidR="00270E41" w:rsidRPr="001B458D" w:rsidRDefault="00270E41" w:rsidP="00270E41">
      <w:pPr>
        <w:rPr>
          <w:rFonts w:asciiTheme="minorHAnsi" w:hAnsiTheme="minorHAnsi"/>
          <w:color w:val="000000"/>
          <w:sz w:val="20"/>
          <w:szCs w:val="20"/>
        </w:rPr>
      </w:pPr>
    </w:p>
    <w:p w:rsidR="00270E41" w:rsidRPr="001B458D" w:rsidRDefault="00270E41" w:rsidP="00270E41">
      <w:pPr>
        <w:rPr>
          <w:rFonts w:asciiTheme="minorHAnsi" w:hAnsiTheme="minorHAnsi"/>
          <w:color w:val="000000"/>
          <w:sz w:val="20"/>
          <w:szCs w:val="20"/>
        </w:rPr>
      </w:pPr>
      <w:r w:rsidRPr="001B458D">
        <w:rPr>
          <w:rFonts w:asciiTheme="minorHAnsi" w:hAnsiTheme="minorHAnsi"/>
          <w:color w:val="000000"/>
          <w:sz w:val="20"/>
          <w:szCs w:val="20"/>
        </w:rPr>
        <w:tab/>
        <w:t xml:space="preserve">[●]% undivided ownership interest in the Asset. </w:t>
      </w:r>
    </w:p>
    <w:p w:rsidR="00270E41" w:rsidRPr="001B458D" w:rsidRDefault="00270E41" w:rsidP="00270E41">
      <w:pPr>
        <w:rPr>
          <w:rFonts w:asciiTheme="minorHAnsi" w:hAnsiTheme="minorHAnsi"/>
          <w:b/>
          <w:sz w:val="20"/>
          <w:szCs w:val="20"/>
        </w:rPr>
      </w:pPr>
    </w:p>
    <w:p w:rsidR="00270E41" w:rsidRPr="001B458D" w:rsidRDefault="00270E41" w:rsidP="00270E41">
      <w:pPr>
        <w:pStyle w:val="TOC10"/>
        <w:tabs>
          <w:tab w:val="clear" w:pos="709"/>
          <w:tab w:val="num" w:pos="0"/>
        </w:tabs>
        <w:ind w:left="0" w:firstLine="0"/>
        <w:jc w:val="center"/>
        <w:rPr>
          <w:rFonts w:asciiTheme="minorHAnsi" w:hAnsiTheme="minorHAnsi"/>
        </w:rPr>
      </w:pPr>
      <w:bookmarkStart w:id="78" w:name="_DV_M193"/>
      <w:bookmarkStart w:id="79" w:name="_DV_M194"/>
      <w:bookmarkStart w:id="80" w:name="_DV_M195"/>
      <w:bookmarkStart w:id="81" w:name="_DV_M196"/>
      <w:bookmarkStart w:id="82" w:name="_DV_M197"/>
      <w:bookmarkStart w:id="83" w:name="_DV_M198"/>
      <w:bookmarkStart w:id="84" w:name="_DV_M199"/>
      <w:bookmarkStart w:id="85" w:name="_DV_M203"/>
      <w:bookmarkStart w:id="86" w:name="_DV_M206"/>
      <w:bookmarkStart w:id="87" w:name="_DV_M207"/>
      <w:bookmarkStart w:id="88" w:name="_DV_M208"/>
      <w:bookmarkStart w:id="89" w:name="_DV_M209"/>
      <w:bookmarkStart w:id="90" w:name="_DV_M210"/>
      <w:bookmarkEnd w:id="78"/>
      <w:bookmarkEnd w:id="79"/>
      <w:bookmarkEnd w:id="80"/>
      <w:bookmarkEnd w:id="81"/>
      <w:bookmarkEnd w:id="82"/>
      <w:bookmarkEnd w:id="83"/>
      <w:bookmarkEnd w:id="84"/>
      <w:bookmarkEnd w:id="85"/>
      <w:bookmarkEnd w:id="86"/>
      <w:bookmarkEnd w:id="87"/>
      <w:bookmarkEnd w:id="88"/>
      <w:bookmarkEnd w:id="89"/>
      <w:bookmarkEnd w:id="90"/>
      <w:r w:rsidRPr="001B458D">
        <w:rPr>
          <w:rFonts w:asciiTheme="minorHAnsi" w:hAnsiTheme="minorHAnsi"/>
        </w:rPr>
        <w:br w:type="page"/>
      </w:r>
      <w:bookmarkStart w:id="91" w:name="_Toc400527291"/>
      <w:r w:rsidRPr="001B458D">
        <w:rPr>
          <w:rFonts w:asciiTheme="minorHAnsi" w:hAnsiTheme="minorHAnsi"/>
          <w:bCs/>
          <w:caps/>
        </w:rPr>
        <w:t>SCHEDULE 2</w:t>
      </w:r>
      <w:bookmarkStart w:id="92" w:name="_Toc273371162"/>
      <w:r w:rsidRPr="001B458D">
        <w:rPr>
          <w:rFonts w:asciiTheme="minorHAnsi" w:hAnsiTheme="minorHAnsi"/>
          <w:bCs/>
          <w:caps/>
        </w:rPr>
        <w:br/>
        <w:t>EVENTs OF DEFAULT</w:t>
      </w:r>
      <w:bookmarkEnd w:id="91"/>
      <w:bookmarkEnd w:id="92"/>
    </w:p>
    <w:p w:rsidR="00270E41" w:rsidRPr="001B458D" w:rsidRDefault="00270E41" w:rsidP="003F4DD3">
      <w:pPr>
        <w:pStyle w:val="Level2"/>
        <w:numPr>
          <w:ilvl w:val="0"/>
          <w:numId w:val="36"/>
        </w:numPr>
        <w:rPr>
          <w:rFonts w:asciiTheme="minorHAnsi" w:hAnsiTheme="minorHAnsi"/>
          <w:sz w:val="20"/>
          <w:szCs w:val="20"/>
        </w:rPr>
      </w:pPr>
      <w:r w:rsidRPr="001B458D">
        <w:rPr>
          <w:rStyle w:val="Heading2Text"/>
          <w:rFonts w:asciiTheme="minorHAnsi" w:hAnsiTheme="minorHAnsi" w:cs="Arial"/>
          <w:sz w:val="20"/>
          <w:szCs w:val="20"/>
        </w:rPr>
        <w:t>Events of Default</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Each of the events or circumstances set out in this schedule is an Event of Default.</w:t>
      </w:r>
    </w:p>
    <w:p w:rsidR="00270E41" w:rsidRPr="001B458D" w:rsidRDefault="00270E41" w:rsidP="003F4DD3">
      <w:pPr>
        <w:pStyle w:val="Level2"/>
        <w:numPr>
          <w:ilvl w:val="0"/>
          <w:numId w:val="36"/>
        </w:numPr>
        <w:rPr>
          <w:rFonts w:asciiTheme="minorHAnsi" w:hAnsiTheme="minorHAnsi"/>
          <w:sz w:val="20"/>
          <w:szCs w:val="20"/>
        </w:rPr>
      </w:pPr>
      <w:r w:rsidRPr="001B458D">
        <w:rPr>
          <w:rStyle w:val="Heading2Text"/>
          <w:rFonts w:asciiTheme="minorHAnsi" w:hAnsiTheme="minorHAnsi" w:cs="Arial"/>
          <w:sz w:val="20"/>
          <w:szCs w:val="20"/>
        </w:rPr>
        <w:t>Non-payment</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[Customer] does not pay on the due date any amount payable by it under the Transaction Documents (including but not limited to the exercise and payment under the Purchase Undertaking) in the manner required under the Transaction Documents, unless the non-payment:</w:t>
      </w:r>
    </w:p>
    <w:p w:rsidR="00270E41" w:rsidRPr="001B458D" w:rsidRDefault="00270E41" w:rsidP="003F4DD3">
      <w:pPr>
        <w:pStyle w:val="Level3"/>
        <w:numPr>
          <w:ilvl w:val="1"/>
          <w:numId w:val="36"/>
        </w:numPr>
        <w:rPr>
          <w:rFonts w:asciiTheme="minorHAnsi" w:hAnsiTheme="minorHAnsi"/>
          <w:sz w:val="20"/>
          <w:szCs w:val="20"/>
        </w:rPr>
      </w:pPr>
      <w:r w:rsidRPr="001B458D">
        <w:rPr>
          <w:rFonts w:asciiTheme="minorHAnsi" w:hAnsiTheme="minorHAnsi"/>
          <w:sz w:val="20"/>
          <w:szCs w:val="20"/>
        </w:rPr>
        <w:t xml:space="preserve">is caused by technical or administrative error and is remedied within three Business Days of the due date; or </w:t>
      </w:r>
    </w:p>
    <w:p w:rsidR="00270E41" w:rsidRPr="001B458D" w:rsidRDefault="00270E41" w:rsidP="003F4DD3">
      <w:pPr>
        <w:pStyle w:val="Level3"/>
        <w:numPr>
          <w:ilvl w:val="1"/>
          <w:numId w:val="36"/>
        </w:numPr>
        <w:rPr>
          <w:rFonts w:asciiTheme="minorHAnsi" w:hAnsiTheme="minorHAnsi"/>
          <w:sz w:val="20"/>
          <w:szCs w:val="20"/>
        </w:rPr>
      </w:pPr>
      <w:r w:rsidRPr="001B458D">
        <w:rPr>
          <w:rFonts w:asciiTheme="minorHAnsi" w:hAnsiTheme="minorHAnsi"/>
          <w:sz w:val="20"/>
          <w:szCs w:val="20"/>
        </w:rPr>
        <w:t>is caused by a disruption event and is remedied within three Business Days of the due date.</w:t>
      </w:r>
    </w:p>
    <w:p w:rsidR="00270E41" w:rsidRPr="001B458D" w:rsidRDefault="00270E41" w:rsidP="003F4DD3">
      <w:pPr>
        <w:pStyle w:val="Level2"/>
        <w:numPr>
          <w:ilvl w:val="0"/>
          <w:numId w:val="36"/>
        </w:numPr>
        <w:rPr>
          <w:rStyle w:val="Heading2Text"/>
          <w:rFonts w:asciiTheme="minorHAnsi" w:hAnsiTheme="minorHAnsi" w:cs="Arial"/>
          <w:b w:val="0"/>
          <w:smallCaps/>
          <w:sz w:val="20"/>
          <w:szCs w:val="20"/>
        </w:rPr>
      </w:pPr>
      <w:r w:rsidRPr="001B458D">
        <w:rPr>
          <w:rStyle w:val="Heading2Text"/>
          <w:rFonts w:asciiTheme="minorHAnsi" w:hAnsiTheme="minorHAnsi" w:cs="Arial"/>
          <w:sz w:val="20"/>
          <w:szCs w:val="20"/>
        </w:rPr>
        <w:t>Breach of other obligations</w:t>
      </w:r>
    </w:p>
    <w:p w:rsidR="00270E41" w:rsidRPr="001B458D" w:rsidRDefault="00270E41" w:rsidP="00270E41">
      <w:pPr>
        <w:pStyle w:val="Level3"/>
        <w:ind w:left="360" w:firstLine="0"/>
        <w:rPr>
          <w:rFonts w:asciiTheme="minorHAnsi" w:hAnsiTheme="minorHAnsi"/>
          <w:sz w:val="20"/>
          <w:szCs w:val="20"/>
        </w:rPr>
      </w:pPr>
      <w:r w:rsidRPr="001B458D">
        <w:rPr>
          <w:rFonts w:asciiTheme="minorHAnsi" w:hAnsiTheme="minorHAnsi"/>
          <w:sz w:val="20"/>
          <w:szCs w:val="20"/>
        </w:rPr>
        <w:t>[Customer] does not comply with any term of the Transaction Documents (including but not limited to the dishonour of an exercise under the Purchase Undertaking and failure to enter into the Sale and Purchase Agreement), unless the non-compliance:</w:t>
      </w:r>
    </w:p>
    <w:p w:rsidR="00270E41" w:rsidRPr="001B458D" w:rsidRDefault="00270E41" w:rsidP="003F4DD3">
      <w:pPr>
        <w:pStyle w:val="ListParagraph"/>
        <w:numPr>
          <w:ilvl w:val="0"/>
          <w:numId w:val="37"/>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7"/>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7"/>
        </w:numPr>
        <w:spacing w:after="210"/>
        <w:outlineLvl w:val="2"/>
        <w:rPr>
          <w:rFonts w:asciiTheme="minorHAnsi" w:hAnsiTheme="minorHAnsi"/>
          <w:vanish/>
          <w:sz w:val="20"/>
          <w:szCs w:val="20"/>
        </w:rPr>
      </w:pPr>
    </w:p>
    <w:p w:rsidR="00270E41" w:rsidRPr="001B458D" w:rsidRDefault="00270E41" w:rsidP="003F4DD3">
      <w:pPr>
        <w:pStyle w:val="Level3"/>
        <w:numPr>
          <w:ilvl w:val="1"/>
          <w:numId w:val="37"/>
        </w:numPr>
        <w:rPr>
          <w:rFonts w:asciiTheme="minorHAnsi" w:hAnsiTheme="minorHAnsi"/>
          <w:sz w:val="20"/>
          <w:szCs w:val="20"/>
        </w:rPr>
      </w:pPr>
      <w:r w:rsidRPr="001B458D">
        <w:rPr>
          <w:rFonts w:asciiTheme="minorHAnsi" w:hAnsiTheme="minorHAnsi"/>
          <w:sz w:val="20"/>
          <w:szCs w:val="20"/>
        </w:rPr>
        <w:t>is capable of remedy; and</w:t>
      </w:r>
    </w:p>
    <w:p w:rsidR="00270E41" w:rsidRPr="001B458D" w:rsidRDefault="00270E41" w:rsidP="003F4DD3">
      <w:pPr>
        <w:pStyle w:val="Level3"/>
        <w:numPr>
          <w:ilvl w:val="1"/>
          <w:numId w:val="37"/>
        </w:numPr>
        <w:rPr>
          <w:rFonts w:asciiTheme="minorHAnsi" w:hAnsiTheme="minorHAnsi"/>
          <w:sz w:val="20"/>
          <w:szCs w:val="20"/>
        </w:rPr>
      </w:pPr>
      <w:r w:rsidRPr="001B458D">
        <w:rPr>
          <w:rFonts w:asciiTheme="minorHAnsi" w:hAnsiTheme="minorHAnsi"/>
          <w:sz w:val="20"/>
          <w:szCs w:val="20"/>
        </w:rPr>
        <w:t>is remedied within fifteen Business Days of the earlier of the AHB giving notice of the breach to [Customer] and [Customer] becoming aware of the non-compliance.</w:t>
      </w:r>
    </w:p>
    <w:p w:rsidR="00270E41" w:rsidRPr="001B458D" w:rsidRDefault="00270E41" w:rsidP="003F4DD3">
      <w:pPr>
        <w:pStyle w:val="Level2"/>
        <w:numPr>
          <w:ilvl w:val="0"/>
          <w:numId w:val="37"/>
        </w:numPr>
        <w:rPr>
          <w:rFonts w:asciiTheme="minorHAnsi" w:hAnsiTheme="minorHAnsi"/>
          <w:sz w:val="20"/>
          <w:szCs w:val="20"/>
        </w:rPr>
      </w:pPr>
      <w:r w:rsidRPr="001B458D">
        <w:rPr>
          <w:rStyle w:val="Heading2Text"/>
          <w:rFonts w:asciiTheme="minorHAnsi" w:hAnsiTheme="minorHAnsi" w:cs="Arial"/>
          <w:sz w:val="20"/>
          <w:szCs w:val="20"/>
        </w:rPr>
        <w:t>Misrepresentation</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A representation or warranty made or deemed to be repeated by [Customer] in any Transaction Document or in any document delivered by or on behalf of [Customer] under any Transaction Document is incorrect or misleading in any material respect when made or deemed to be repeated, unless the circumstances giving rise to the misrepresentation or breach of warranty:</w:t>
      </w:r>
    </w:p>
    <w:p w:rsidR="00270E41" w:rsidRPr="001B458D" w:rsidRDefault="00270E41" w:rsidP="003F4DD3">
      <w:pPr>
        <w:pStyle w:val="ListParagraph"/>
        <w:numPr>
          <w:ilvl w:val="0"/>
          <w:numId w:val="38"/>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8"/>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8"/>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8"/>
        </w:numPr>
        <w:spacing w:after="210"/>
        <w:outlineLvl w:val="2"/>
        <w:rPr>
          <w:rFonts w:asciiTheme="minorHAnsi" w:hAnsiTheme="minorHAnsi"/>
          <w:vanish/>
          <w:sz w:val="20"/>
          <w:szCs w:val="20"/>
        </w:rPr>
      </w:pP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are capable of remedy; and</w:t>
      </w: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are remedied within fifteen (15) Business Days of the earlier of the AHB giving notice of the misrepresentation or breach of warranty to [Customer] and [Customer] becoming aware of the misrepresentation or breach of warranty.</w:t>
      </w:r>
    </w:p>
    <w:p w:rsidR="00270E41" w:rsidRPr="001B458D" w:rsidRDefault="00270E41" w:rsidP="003F4DD3">
      <w:pPr>
        <w:pStyle w:val="Level2"/>
        <w:numPr>
          <w:ilvl w:val="0"/>
          <w:numId w:val="38"/>
        </w:numPr>
        <w:rPr>
          <w:rStyle w:val="Heading2Text"/>
          <w:rFonts w:asciiTheme="minorHAnsi" w:hAnsiTheme="minorHAnsi" w:cs="Arial"/>
          <w:b w:val="0"/>
          <w:sz w:val="20"/>
          <w:szCs w:val="20"/>
        </w:rPr>
      </w:pPr>
      <w:r w:rsidRPr="001B458D">
        <w:rPr>
          <w:rStyle w:val="Heading2Text"/>
          <w:rFonts w:asciiTheme="minorHAnsi" w:hAnsiTheme="minorHAnsi" w:cs="Arial"/>
          <w:sz w:val="20"/>
          <w:szCs w:val="20"/>
        </w:rPr>
        <w:t>Cross-default / acceleration</w:t>
      </w: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Any financial indebtedness of [Customer] is not paid when due.</w:t>
      </w: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Any financial indebtedness of [Customer] is declared to be or otherwise becomes due and payable prior to its specified maturity as a result of an event of default (however described).</w:t>
      </w: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Any creditor of [Customer] becomes entitled to declare any other financial indebtedness of [Customer] due and payable prior to its specified maturity as a result of an event of default (however described) and has taken steps to improve its positions compared to other creditors of [Customer] or has otherwise taken any action that is not specifically contemplated in the relevant financing documentation as a result of such event of default to enhance its ability to recover all amounts outstanding to it in full.</w:t>
      </w:r>
    </w:p>
    <w:p w:rsidR="00270E41" w:rsidRPr="001B458D" w:rsidRDefault="00270E41" w:rsidP="003F4DD3">
      <w:pPr>
        <w:pStyle w:val="Level3"/>
        <w:numPr>
          <w:ilvl w:val="1"/>
          <w:numId w:val="38"/>
        </w:numPr>
        <w:rPr>
          <w:rFonts w:asciiTheme="minorHAnsi" w:hAnsiTheme="minorHAnsi"/>
          <w:sz w:val="20"/>
          <w:szCs w:val="20"/>
        </w:rPr>
      </w:pPr>
      <w:r w:rsidRPr="001B458D">
        <w:rPr>
          <w:rFonts w:asciiTheme="minorHAnsi" w:hAnsiTheme="minorHAnsi"/>
          <w:sz w:val="20"/>
          <w:szCs w:val="20"/>
        </w:rPr>
        <w:t>No Event of Default will occur under this Clause 1.5 if the aggregate amount of Financial Indebtedness falling within paragraphs (a), (b) and (c) above is less than AED [●] or its equivalent.</w:t>
      </w:r>
    </w:p>
    <w:p w:rsidR="00270E41" w:rsidRPr="001B458D" w:rsidRDefault="00270E41" w:rsidP="003F4DD3">
      <w:pPr>
        <w:pStyle w:val="Level2"/>
        <w:numPr>
          <w:ilvl w:val="0"/>
          <w:numId w:val="38"/>
        </w:numPr>
        <w:rPr>
          <w:rFonts w:asciiTheme="minorHAnsi" w:hAnsiTheme="minorHAnsi"/>
          <w:sz w:val="20"/>
          <w:szCs w:val="20"/>
        </w:rPr>
      </w:pPr>
      <w:r w:rsidRPr="001B458D">
        <w:rPr>
          <w:rStyle w:val="Heading2Text"/>
          <w:rFonts w:asciiTheme="minorHAnsi" w:hAnsiTheme="minorHAnsi" w:cs="Arial"/>
          <w:sz w:val="20"/>
          <w:szCs w:val="20"/>
        </w:rPr>
        <w:t>Insolvency</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Any of the following occurs in respect of [Customer]:</w:t>
      </w: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istParagraph"/>
        <w:numPr>
          <w:ilvl w:val="0"/>
          <w:numId w:val="39"/>
        </w:numPr>
        <w:spacing w:after="210"/>
        <w:outlineLvl w:val="2"/>
        <w:rPr>
          <w:rFonts w:asciiTheme="minorHAnsi" w:hAnsiTheme="minorHAnsi"/>
          <w:vanish/>
          <w:sz w:val="20"/>
          <w:szCs w:val="20"/>
        </w:rPr>
      </w:pP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 xml:space="preserve">it is, or is deemed for the purposes of any applicable law to be, unable to pay its debts as they fall due or insolvent; </w:t>
      </w: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it admits its inability to pay its debts as they fall due;</w:t>
      </w: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it suspends making payments on any of its debts or announces an intention to do so;</w:t>
      </w: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by reason of actual or anticipated financial difficulties, it begins negotiations with any creditor for the rescheduling or restructuring of any of its indebtedness;</w:t>
      </w: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the value of its assets is less than its liabilities (taking into account contingent and prospective liabilities); or</w:t>
      </w:r>
    </w:p>
    <w:p w:rsidR="00270E41" w:rsidRPr="001B458D" w:rsidRDefault="00270E41" w:rsidP="003F4DD3">
      <w:pPr>
        <w:pStyle w:val="Level3"/>
        <w:numPr>
          <w:ilvl w:val="1"/>
          <w:numId w:val="39"/>
        </w:numPr>
        <w:rPr>
          <w:rFonts w:asciiTheme="minorHAnsi" w:hAnsiTheme="minorHAnsi"/>
          <w:sz w:val="20"/>
          <w:szCs w:val="20"/>
        </w:rPr>
      </w:pPr>
      <w:r w:rsidRPr="001B458D">
        <w:rPr>
          <w:rFonts w:asciiTheme="minorHAnsi" w:hAnsiTheme="minorHAnsi"/>
          <w:sz w:val="20"/>
          <w:szCs w:val="20"/>
        </w:rPr>
        <w:t>any of its indebtedness is subject to a moratorium.</w:t>
      </w:r>
    </w:p>
    <w:p w:rsidR="00270E41" w:rsidRPr="001B458D" w:rsidRDefault="00270E41" w:rsidP="003F4DD3">
      <w:pPr>
        <w:pStyle w:val="Level2"/>
        <w:numPr>
          <w:ilvl w:val="0"/>
          <w:numId w:val="39"/>
        </w:numPr>
        <w:rPr>
          <w:rStyle w:val="Heading2Text"/>
          <w:rFonts w:asciiTheme="minorHAnsi" w:hAnsiTheme="minorHAnsi" w:cs="Arial"/>
          <w:b w:val="0"/>
          <w:sz w:val="20"/>
          <w:szCs w:val="20"/>
        </w:rPr>
      </w:pPr>
      <w:r w:rsidRPr="001B458D">
        <w:rPr>
          <w:rStyle w:val="Heading2Text"/>
          <w:rFonts w:asciiTheme="minorHAnsi" w:hAnsiTheme="minorHAnsi" w:cs="Arial"/>
          <w:sz w:val="20"/>
          <w:szCs w:val="20"/>
        </w:rPr>
        <w:t>Insolvency proceedings</w:t>
      </w:r>
    </w:p>
    <w:p w:rsidR="00270E41" w:rsidRPr="001B458D" w:rsidRDefault="00270E41" w:rsidP="00270E41">
      <w:pPr>
        <w:pStyle w:val="Level3"/>
        <w:ind w:left="1068"/>
        <w:rPr>
          <w:rFonts w:asciiTheme="minorHAnsi" w:hAnsiTheme="minorHAnsi"/>
          <w:sz w:val="20"/>
          <w:szCs w:val="20"/>
        </w:rPr>
      </w:pPr>
      <w:r w:rsidRPr="001B458D">
        <w:rPr>
          <w:rFonts w:asciiTheme="minorHAnsi" w:hAnsiTheme="minorHAnsi"/>
          <w:sz w:val="20"/>
          <w:szCs w:val="20"/>
        </w:rPr>
        <w:t>Any action or legal proceeding is taken in relation to:</w:t>
      </w:r>
    </w:p>
    <w:p w:rsidR="00270E41" w:rsidRPr="001B458D" w:rsidRDefault="00270E41" w:rsidP="003F4DD3">
      <w:pPr>
        <w:pStyle w:val="Level4"/>
        <w:numPr>
          <w:ilvl w:val="1"/>
          <w:numId w:val="40"/>
        </w:numPr>
        <w:rPr>
          <w:rFonts w:asciiTheme="minorHAnsi" w:hAnsiTheme="minorHAnsi"/>
          <w:sz w:val="20"/>
          <w:szCs w:val="20"/>
        </w:rPr>
      </w:pPr>
      <w:r w:rsidRPr="001B458D">
        <w:rPr>
          <w:rFonts w:asciiTheme="minorHAnsi" w:hAnsiTheme="minorHAnsi"/>
          <w:sz w:val="20"/>
          <w:szCs w:val="20"/>
        </w:rPr>
        <w:t>the suspension of payments, a moratorium of any indebtedness, administration of [Customer];or</w:t>
      </w:r>
    </w:p>
    <w:p w:rsidR="00270E41" w:rsidRPr="001B458D" w:rsidRDefault="00270E41" w:rsidP="003F4DD3">
      <w:pPr>
        <w:pStyle w:val="Level4"/>
        <w:numPr>
          <w:ilvl w:val="1"/>
          <w:numId w:val="40"/>
        </w:numPr>
        <w:rPr>
          <w:rFonts w:asciiTheme="minorHAnsi" w:hAnsiTheme="minorHAnsi"/>
          <w:sz w:val="20"/>
          <w:szCs w:val="20"/>
        </w:rPr>
      </w:pPr>
      <w:r w:rsidRPr="001B458D">
        <w:rPr>
          <w:rFonts w:asciiTheme="minorHAnsi" w:hAnsiTheme="minorHAnsi"/>
          <w:sz w:val="20"/>
          <w:szCs w:val="20"/>
        </w:rPr>
        <w:t>enforcement of any security interest over any assets of [Customer],</w:t>
      </w:r>
    </w:p>
    <w:p w:rsidR="00270E41" w:rsidRPr="001B458D" w:rsidRDefault="00270E41" w:rsidP="003F4DD3">
      <w:pPr>
        <w:pStyle w:val="Body2"/>
        <w:numPr>
          <w:ilvl w:val="1"/>
          <w:numId w:val="40"/>
        </w:numPr>
        <w:rPr>
          <w:rFonts w:asciiTheme="minorHAnsi" w:hAnsiTheme="minorHAnsi"/>
          <w:sz w:val="20"/>
          <w:szCs w:val="20"/>
        </w:rPr>
      </w:pPr>
      <w:r w:rsidRPr="001B458D">
        <w:rPr>
          <w:rFonts w:asciiTheme="minorHAnsi" w:hAnsiTheme="minorHAnsi"/>
          <w:sz w:val="20"/>
          <w:szCs w:val="20"/>
        </w:rPr>
        <w:t>or any analogous procedure or step is taken in any jurisdiction.</w:t>
      </w:r>
    </w:p>
    <w:p w:rsidR="00270E41" w:rsidRPr="001B458D" w:rsidRDefault="00270E41" w:rsidP="00270E41">
      <w:pPr>
        <w:pStyle w:val="Level3"/>
        <w:ind w:left="1428" w:hanging="1068"/>
        <w:rPr>
          <w:rFonts w:asciiTheme="minorHAnsi" w:hAnsiTheme="minorHAnsi"/>
          <w:sz w:val="20"/>
          <w:szCs w:val="20"/>
        </w:rPr>
      </w:pPr>
      <w:r w:rsidRPr="001B458D">
        <w:rPr>
          <w:rFonts w:asciiTheme="minorHAnsi" w:hAnsiTheme="minorHAnsi"/>
          <w:sz w:val="20"/>
          <w:szCs w:val="20"/>
        </w:rPr>
        <w:t>Paragraph (a) above does not apply to any step or procedure:</w:t>
      </w:r>
    </w:p>
    <w:p w:rsidR="00270E41" w:rsidRPr="001B458D" w:rsidRDefault="00270E41" w:rsidP="003F4DD3">
      <w:pPr>
        <w:pStyle w:val="Level4"/>
        <w:numPr>
          <w:ilvl w:val="0"/>
          <w:numId w:val="41"/>
        </w:numPr>
        <w:rPr>
          <w:rFonts w:asciiTheme="minorHAnsi" w:hAnsiTheme="minorHAnsi"/>
          <w:sz w:val="20"/>
          <w:szCs w:val="20"/>
        </w:rPr>
      </w:pPr>
      <w:r w:rsidRPr="001B458D">
        <w:rPr>
          <w:rFonts w:asciiTheme="minorHAnsi" w:hAnsiTheme="minorHAnsi"/>
          <w:sz w:val="20"/>
          <w:szCs w:val="20"/>
        </w:rPr>
        <w:t>which is part of a Permitted Transaction; or</w:t>
      </w:r>
    </w:p>
    <w:p w:rsidR="00270E41" w:rsidRPr="001B458D" w:rsidRDefault="00270E41" w:rsidP="003F4DD3">
      <w:pPr>
        <w:pStyle w:val="Level4"/>
        <w:numPr>
          <w:ilvl w:val="0"/>
          <w:numId w:val="41"/>
        </w:numPr>
        <w:rPr>
          <w:rFonts w:asciiTheme="minorHAnsi" w:hAnsiTheme="minorHAnsi"/>
          <w:sz w:val="20"/>
          <w:szCs w:val="20"/>
        </w:rPr>
      </w:pPr>
      <w:r w:rsidRPr="001B458D">
        <w:rPr>
          <w:rFonts w:asciiTheme="minorHAnsi" w:hAnsiTheme="minorHAnsi"/>
          <w:sz w:val="20"/>
          <w:szCs w:val="20"/>
        </w:rPr>
        <w:t>taken by a creditor which is being contested in good faith and with due diligence and is discharged or struck out within fifteen Business Days.</w:t>
      </w: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istParagraph"/>
        <w:numPr>
          <w:ilvl w:val="0"/>
          <w:numId w:val="3"/>
        </w:numPr>
        <w:spacing w:after="210"/>
        <w:outlineLvl w:val="1"/>
        <w:rPr>
          <w:rStyle w:val="Heading2Text"/>
          <w:rFonts w:asciiTheme="minorHAnsi" w:hAnsiTheme="minorHAnsi" w:cs="Arial"/>
          <w:b w:val="0"/>
          <w:vanish/>
          <w:sz w:val="20"/>
          <w:szCs w:val="20"/>
        </w:rPr>
      </w:pPr>
    </w:p>
    <w:p w:rsidR="00270E41" w:rsidRPr="001B458D" w:rsidRDefault="00270E41" w:rsidP="003F4DD3">
      <w:pPr>
        <w:pStyle w:val="Level2"/>
        <w:numPr>
          <w:ilvl w:val="0"/>
          <w:numId w:val="3"/>
        </w:numPr>
        <w:rPr>
          <w:rFonts w:asciiTheme="minorHAnsi" w:hAnsiTheme="minorHAnsi"/>
          <w:sz w:val="20"/>
          <w:szCs w:val="20"/>
        </w:rPr>
      </w:pPr>
      <w:r w:rsidRPr="001B458D">
        <w:rPr>
          <w:rStyle w:val="Heading2Text"/>
          <w:rFonts w:asciiTheme="minorHAnsi" w:hAnsiTheme="minorHAnsi" w:cs="Arial"/>
          <w:sz w:val="20"/>
          <w:szCs w:val="20"/>
        </w:rPr>
        <w:t>Creditors' process</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Any attachment, sequestration, distress, execution or analogous event affects any asset(s) of Customer and it is not discharged within fifteen Business Days.</w:t>
      </w:r>
    </w:p>
    <w:p w:rsidR="00270E41" w:rsidRPr="001B458D" w:rsidRDefault="00270E41" w:rsidP="003F4DD3">
      <w:pPr>
        <w:pStyle w:val="Level2"/>
        <w:numPr>
          <w:ilvl w:val="0"/>
          <w:numId w:val="3"/>
        </w:numPr>
        <w:rPr>
          <w:rFonts w:asciiTheme="minorHAnsi" w:hAnsiTheme="minorHAnsi"/>
          <w:sz w:val="20"/>
          <w:szCs w:val="20"/>
        </w:rPr>
      </w:pPr>
      <w:r w:rsidRPr="001B458D">
        <w:rPr>
          <w:rStyle w:val="Heading2Text"/>
          <w:rFonts w:asciiTheme="minorHAnsi" w:hAnsiTheme="minorHAnsi" w:cs="Arial"/>
          <w:sz w:val="20"/>
          <w:szCs w:val="20"/>
        </w:rPr>
        <w:t>Cessation of business</w:t>
      </w:r>
    </w:p>
    <w:p w:rsidR="00270E41" w:rsidRPr="001B458D" w:rsidRDefault="00270E41" w:rsidP="00270E41">
      <w:pPr>
        <w:pStyle w:val="Body2"/>
        <w:ind w:left="360"/>
        <w:rPr>
          <w:rFonts w:asciiTheme="minorHAnsi" w:hAnsiTheme="minorHAnsi"/>
          <w:sz w:val="20"/>
          <w:szCs w:val="20"/>
        </w:rPr>
      </w:pPr>
      <w:r w:rsidRPr="001B458D">
        <w:rPr>
          <w:rFonts w:asciiTheme="minorHAnsi" w:hAnsiTheme="minorHAnsi"/>
          <w:sz w:val="20"/>
          <w:szCs w:val="20"/>
        </w:rPr>
        <w:t xml:space="preserve">[Customer] ceases, or threatens to cease, to carry on business except: </w:t>
      </w:r>
    </w:p>
    <w:p w:rsidR="00270E41" w:rsidRPr="001B458D" w:rsidRDefault="00270E41" w:rsidP="003F4DD3">
      <w:pPr>
        <w:pStyle w:val="Level3"/>
        <w:numPr>
          <w:ilvl w:val="1"/>
          <w:numId w:val="3"/>
        </w:numPr>
        <w:rPr>
          <w:rFonts w:asciiTheme="minorHAnsi" w:hAnsiTheme="minorHAnsi"/>
          <w:sz w:val="20"/>
          <w:szCs w:val="20"/>
        </w:rPr>
      </w:pPr>
      <w:r w:rsidRPr="001B458D">
        <w:rPr>
          <w:rFonts w:asciiTheme="minorHAnsi" w:hAnsiTheme="minorHAnsi"/>
          <w:sz w:val="20"/>
          <w:szCs w:val="20"/>
        </w:rPr>
        <w:t>as part of a Permitted Transaction; or</w:t>
      </w:r>
    </w:p>
    <w:p w:rsidR="00270E41" w:rsidRPr="001B458D" w:rsidRDefault="00270E41" w:rsidP="003F4DD3">
      <w:pPr>
        <w:pStyle w:val="Level3"/>
        <w:numPr>
          <w:ilvl w:val="1"/>
          <w:numId w:val="3"/>
        </w:numPr>
        <w:rPr>
          <w:rFonts w:asciiTheme="minorHAnsi" w:hAnsiTheme="minorHAnsi"/>
          <w:sz w:val="20"/>
          <w:szCs w:val="20"/>
        </w:rPr>
      </w:pPr>
      <w:r w:rsidRPr="001B458D">
        <w:rPr>
          <w:rFonts w:asciiTheme="minorHAnsi" w:hAnsiTheme="minorHAnsi"/>
          <w:sz w:val="20"/>
          <w:szCs w:val="20"/>
        </w:rPr>
        <w:t>as a result of any disposal allowed under this Agreement.</w:t>
      </w:r>
    </w:p>
    <w:p w:rsidR="00270E41" w:rsidRPr="001B458D" w:rsidRDefault="00270E41" w:rsidP="003F4DD3">
      <w:pPr>
        <w:pStyle w:val="Level2"/>
        <w:numPr>
          <w:ilvl w:val="0"/>
          <w:numId w:val="3"/>
        </w:numPr>
        <w:rPr>
          <w:rFonts w:asciiTheme="minorHAnsi" w:hAnsiTheme="minorHAnsi"/>
          <w:sz w:val="20"/>
          <w:szCs w:val="20"/>
        </w:rPr>
      </w:pPr>
      <w:r w:rsidRPr="001B458D">
        <w:rPr>
          <w:rStyle w:val="Heading2Text"/>
          <w:rFonts w:asciiTheme="minorHAnsi" w:hAnsiTheme="minorHAnsi" w:cs="Arial"/>
          <w:sz w:val="20"/>
          <w:szCs w:val="20"/>
        </w:rPr>
        <w:t>Effectiveness of Transaction Documents</w:t>
      </w:r>
    </w:p>
    <w:p w:rsidR="00270E41" w:rsidRPr="001B458D" w:rsidRDefault="00270E41" w:rsidP="003F4DD3">
      <w:pPr>
        <w:pStyle w:val="Level3"/>
        <w:numPr>
          <w:ilvl w:val="1"/>
          <w:numId w:val="3"/>
        </w:numPr>
        <w:rPr>
          <w:rFonts w:asciiTheme="minorHAnsi" w:hAnsiTheme="minorHAnsi"/>
          <w:sz w:val="20"/>
          <w:szCs w:val="20"/>
        </w:rPr>
      </w:pPr>
      <w:r w:rsidRPr="001B458D">
        <w:rPr>
          <w:rFonts w:asciiTheme="minorHAnsi" w:hAnsiTheme="minorHAnsi"/>
          <w:sz w:val="20"/>
          <w:szCs w:val="20"/>
        </w:rPr>
        <w:t>It is or becomes unlawful for [Customer] to perform any of its obligations under the Transaction Documents.</w:t>
      </w:r>
    </w:p>
    <w:p w:rsidR="00270E41" w:rsidRPr="001B458D" w:rsidRDefault="00270E41" w:rsidP="003F4DD3">
      <w:pPr>
        <w:pStyle w:val="Level3"/>
        <w:numPr>
          <w:ilvl w:val="1"/>
          <w:numId w:val="3"/>
        </w:numPr>
        <w:rPr>
          <w:rFonts w:asciiTheme="minorHAnsi" w:hAnsiTheme="minorHAnsi"/>
          <w:sz w:val="20"/>
          <w:szCs w:val="20"/>
        </w:rPr>
      </w:pPr>
      <w:r w:rsidRPr="001B458D">
        <w:rPr>
          <w:rFonts w:asciiTheme="minorHAnsi" w:hAnsiTheme="minorHAnsi"/>
          <w:sz w:val="20"/>
          <w:szCs w:val="20"/>
        </w:rPr>
        <w:t>Any Transaction Document is not effective in accordance with its terms or is alleged by [Customer] to be ineffective in accordance with its terms for any reason.</w:t>
      </w:r>
    </w:p>
    <w:p w:rsidR="00270E41" w:rsidRPr="001B458D" w:rsidRDefault="00270E41" w:rsidP="003F4DD3">
      <w:pPr>
        <w:pStyle w:val="Level3"/>
        <w:numPr>
          <w:ilvl w:val="1"/>
          <w:numId w:val="3"/>
        </w:numPr>
        <w:rPr>
          <w:rFonts w:asciiTheme="minorHAnsi" w:hAnsiTheme="minorHAnsi"/>
          <w:sz w:val="20"/>
          <w:szCs w:val="20"/>
        </w:rPr>
      </w:pPr>
      <w:r w:rsidRPr="001B458D">
        <w:rPr>
          <w:rFonts w:asciiTheme="minorHAnsi" w:hAnsiTheme="minorHAnsi"/>
          <w:sz w:val="20"/>
          <w:szCs w:val="20"/>
        </w:rPr>
        <w:t>[Customer] repudiates a Transaction Document or evidences an intention to repudiate a Transaction Document.</w:t>
      </w:r>
    </w:p>
    <w:p w:rsidR="00270E41" w:rsidRPr="001B458D" w:rsidRDefault="00270E41" w:rsidP="003F4DD3">
      <w:pPr>
        <w:pStyle w:val="Level2"/>
        <w:numPr>
          <w:ilvl w:val="0"/>
          <w:numId w:val="3"/>
        </w:numPr>
        <w:rPr>
          <w:rFonts w:asciiTheme="minorHAnsi" w:hAnsiTheme="minorHAnsi"/>
          <w:sz w:val="20"/>
          <w:szCs w:val="20"/>
        </w:rPr>
      </w:pPr>
      <w:r w:rsidRPr="001B458D">
        <w:rPr>
          <w:rStyle w:val="Heading2Text"/>
          <w:rFonts w:asciiTheme="minorHAnsi" w:hAnsiTheme="minorHAnsi" w:cs="Arial"/>
          <w:sz w:val="20"/>
          <w:szCs w:val="20"/>
        </w:rPr>
        <w:t>Expropriation</w:t>
      </w:r>
    </w:p>
    <w:p w:rsidR="00270E41" w:rsidRPr="001B458D" w:rsidRDefault="00270E41" w:rsidP="00270E41">
      <w:pPr>
        <w:pStyle w:val="Body2"/>
        <w:rPr>
          <w:rFonts w:asciiTheme="minorHAnsi" w:hAnsiTheme="minorHAnsi"/>
          <w:sz w:val="20"/>
          <w:szCs w:val="20"/>
        </w:rPr>
      </w:pPr>
      <w:r w:rsidRPr="001B458D">
        <w:rPr>
          <w:rFonts w:asciiTheme="minorHAnsi" w:hAnsiTheme="minorHAnsi"/>
          <w:sz w:val="20"/>
          <w:szCs w:val="20"/>
        </w:rPr>
        <w:t>The authority or ability of [Customer] to conduct its business</w:t>
      </w:r>
      <w:r w:rsidRPr="001B458D">
        <w:rPr>
          <w:rStyle w:val="FootnoteReference"/>
          <w:rFonts w:asciiTheme="minorHAnsi" w:hAnsiTheme="minorHAnsi" w:cs="Arial"/>
          <w:sz w:val="20"/>
          <w:szCs w:val="20"/>
        </w:rPr>
        <w:footnoteReference w:id="15"/>
      </w:r>
      <w:r w:rsidRPr="001B458D">
        <w:rPr>
          <w:rFonts w:asciiTheme="minorHAnsi" w:hAnsiTheme="minorHAnsi"/>
          <w:sz w:val="20"/>
          <w:szCs w:val="20"/>
        </w:rPr>
        <w:t xml:space="preserve"> is wholly or substantially curtailed by any seizure, expropriation, nationalisation, intervention or other action by or on behalf of any governmental, regulatory or other authority or other person.</w:t>
      </w:r>
    </w:p>
    <w:p w:rsidR="00270E41" w:rsidRPr="001B458D" w:rsidRDefault="00270E41" w:rsidP="00270E41">
      <w:pPr>
        <w:spacing w:line="240" w:lineRule="auto"/>
        <w:jc w:val="left"/>
        <w:rPr>
          <w:rFonts w:asciiTheme="minorHAnsi" w:hAnsiTheme="minorHAnsi"/>
          <w:sz w:val="20"/>
          <w:szCs w:val="20"/>
        </w:rPr>
      </w:pPr>
      <w:r w:rsidRPr="001B458D">
        <w:rPr>
          <w:rFonts w:asciiTheme="minorHAnsi" w:hAnsiTheme="minorHAnsi"/>
          <w:sz w:val="20"/>
          <w:szCs w:val="20"/>
        </w:rPr>
        <w:br w:type="page"/>
      </w:r>
    </w:p>
    <w:p w:rsidR="00270E41" w:rsidRPr="001B458D" w:rsidRDefault="00270E41" w:rsidP="00270E41">
      <w:pPr>
        <w:pStyle w:val="Body2"/>
        <w:ind w:left="0"/>
        <w:jc w:val="center"/>
        <w:rPr>
          <w:rFonts w:asciiTheme="minorHAnsi" w:hAnsiTheme="minorHAnsi"/>
          <w:b/>
          <w:sz w:val="20"/>
          <w:szCs w:val="20"/>
        </w:rPr>
      </w:pPr>
      <w:r w:rsidRPr="001B458D">
        <w:rPr>
          <w:rFonts w:asciiTheme="minorHAnsi" w:hAnsiTheme="minorHAnsi"/>
          <w:b/>
          <w:bCs/>
          <w:caps/>
          <w:sz w:val="20"/>
          <w:szCs w:val="20"/>
        </w:rPr>
        <w:t>SCHEDULE 3</w:t>
      </w:r>
      <w:r w:rsidRPr="001B458D">
        <w:rPr>
          <w:rFonts w:asciiTheme="minorHAnsi" w:hAnsiTheme="minorHAnsi"/>
          <w:b/>
          <w:bCs/>
          <w:caps/>
          <w:sz w:val="20"/>
          <w:szCs w:val="20"/>
        </w:rPr>
        <w:br/>
        <w:t>SPECIAL CONDITIONS</w:t>
      </w:r>
    </w:p>
    <w:p w:rsidR="00270E41" w:rsidRPr="001B458D" w:rsidRDefault="00270E41" w:rsidP="00270E41">
      <w:pPr>
        <w:keepNext/>
        <w:keepLines/>
        <w:spacing w:before="120" w:after="120" w:line="240" w:lineRule="auto"/>
        <w:ind w:left="720"/>
        <w:rPr>
          <w:rFonts w:asciiTheme="minorHAnsi" w:hAnsiTheme="minorHAnsi"/>
          <w:bCs/>
        </w:rPr>
      </w:pPr>
    </w:p>
    <w:p w:rsidR="00270E41" w:rsidRPr="001B458D" w:rsidRDefault="00270E41" w:rsidP="00270E41">
      <w:pPr>
        <w:pStyle w:val="Body2"/>
        <w:rPr>
          <w:rFonts w:asciiTheme="minorHAnsi" w:hAnsiTheme="minorHAnsi"/>
          <w:sz w:val="20"/>
          <w:szCs w:val="20"/>
        </w:rPr>
      </w:pPr>
    </w:p>
    <w:p w:rsidR="00270E41" w:rsidRPr="001B458D" w:rsidRDefault="00270E41" w:rsidP="00270E41">
      <w:pPr>
        <w:pStyle w:val="TOC10"/>
        <w:rPr>
          <w:rFonts w:asciiTheme="minorHAnsi" w:hAnsiTheme="minorHAnsi"/>
        </w:rPr>
      </w:pPr>
    </w:p>
    <w:p w:rsidR="00270E41" w:rsidRPr="001B458D" w:rsidRDefault="00270E41" w:rsidP="00270E41">
      <w:pPr>
        <w:pStyle w:val="T1"/>
        <w:rPr>
          <w:rFonts w:asciiTheme="minorHAnsi" w:hAnsiTheme="minorHAnsi"/>
          <w:caps w:val="0"/>
          <w:color w:val="000000"/>
          <w:kern w:val="0"/>
        </w:rPr>
      </w:pPr>
    </w:p>
    <w:p w:rsidR="00270E41" w:rsidRPr="001B458D" w:rsidRDefault="00270E41" w:rsidP="00270E41">
      <w:pPr>
        <w:rPr>
          <w:rFonts w:asciiTheme="minorHAnsi" w:hAnsiTheme="minorHAnsi"/>
          <w:b/>
          <w:color w:val="000000"/>
          <w:sz w:val="20"/>
          <w:szCs w:val="20"/>
        </w:rPr>
      </w:pPr>
    </w:p>
    <w:p w:rsidR="00270E41" w:rsidRPr="001B458D" w:rsidRDefault="00270E41" w:rsidP="00270E41">
      <w:pPr>
        <w:rPr>
          <w:rFonts w:asciiTheme="minorHAnsi" w:hAnsiTheme="minorHAnsi"/>
          <w:b/>
          <w:color w:val="000000"/>
          <w:sz w:val="20"/>
          <w:szCs w:val="20"/>
        </w:rPr>
      </w:pPr>
      <w:r w:rsidRPr="001B458D">
        <w:rPr>
          <w:rFonts w:asciiTheme="minorHAnsi" w:hAnsiTheme="minorHAnsi"/>
          <w:color w:val="000000"/>
          <w:sz w:val="20"/>
          <w:szCs w:val="20"/>
        </w:rPr>
        <w:br w:type="page"/>
      </w:r>
    </w:p>
    <w:p w:rsidR="00270E41" w:rsidRPr="001B458D" w:rsidRDefault="00270E41" w:rsidP="00270E41">
      <w:pPr>
        <w:pStyle w:val="TOC10"/>
        <w:rPr>
          <w:rFonts w:asciiTheme="minorHAnsi" w:hAnsiTheme="minorHAnsi"/>
          <w:color w:val="000000"/>
        </w:rPr>
      </w:pPr>
      <w:bookmarkStart w:id="93" w:name="_Toc400527292"/>
      <w:r w:rsidRPr="001B458D">
        <w:rPr>
          <w:rFonts w:asciiTheme="minorHAnsi" w:hAnsiTheme="minorHAnsi"/>
          <w:color w:val="000000"/>
        </w:rPr>
        <w:t>EXECUTION PAGE OF THE COMMON TERMS AGREEMENT</w:t>
      </w:r>
      <w:bookmarkEnd w:id="93"/>
    </w:p>
    <w:p w:rsidR="00270E41" w:rsidRPr="001B458D" w:rsidRDefault="00270E41" w:rsidP="00270E41">
      <w:pPr>
        <w:pStyle w:val="Level1"/>
        <w:rPr>
          <w:rFonts w:asciiTheme="minorHAnsi" w:hAnsiTheme="minorHAnsi"/>
          <w:color w:val="000000"/>
          <w:sz w:val="20"/>
          <w:szCs w:val="20"/>
        </w:rPr>
      </w:pP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b/>
          <w:bCs/>
          <w:color w:val="000000"/>
          <w:sz w:val="20"/>
          <w:szCs w:val="20"/>
        </w:rPr>
        <w:t>………………………………………..</w:t>
      </w:r>
    </w:p>
    <w:p w:rsidR="00270E41" w:rsidRPr="001B458D" w:rsidRDefault="00270E41" w:rsidP="00270E41">
      <w:pPr>
        <w:pStyle w:val="BodyText3"/>
        <w:rPr>
          <w:rFonts w:asciiTheme="minorHAnsi" w:hAnsiTheme="minorHAnsi"/>
          <w:color w:val="000000"/>
          <w:sz w:val="20"/>
          <w:szCs w:val="20"/>
        </w:rPr>
      </w:pPr>
    </w:p>
    <w:p w:rsidR="00270E41" w:rsidRPr="001B458D" w:rsidRDefault="00270E41" w:rsidP="00270E41">
      <w:pPr>
        <w:pStyle w:val="BodyText3"/>
        <w:rPr>
          <w:rFonts w:asciiTheme="minorHAnsi" w:hAnsiTheme="minorHAnsi"/>
          <w:color w:val="000000"/>
          <w:sz w:val="20"/>
          <w:szCs w:val="20"/>
        </w:rPr>
      </w:pPr>
      <w:r w:rsidRPr="001B458D">
        <w:rPr>
          <w:rFonts w:asciiTheme="minorHAnsi" w:hAnsiTheme="minorHAnsi"/>
          <w:color w:val="000000"/>
          <w:sz w:val="20"/>
          <w:szCs w:val="20"/>
        </w:rPr>
        <w:t xml:space="preserve">(Signature) </w:t>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t>(Stamp)</w:t>
      </w:r>
      <w:r w:rsidRPr="001B458D">
        <w:rPr>
          <w:rStyle w:val="FootnoteReference"/>
          <w:rFonts w:asciiTheme="minorHAnsi" w:hAnsiTheme="minorHAnsi" w:cs="Arial"/>
          <w:color w:val="000000"/>
          <w:sz w:val="20"/>
          <w:szCs w:val="20"/>
        </w:rPr>
        <w:footnoteReference w:id="16"/>
      </w: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b/>
          <w:bCs/>
          <w:color w:val="000000"/>
          <w:sz w:val="20"/>
          <w:szCs w:val="20"/>
        </w:rPr>
        <w:t xml:space="preserve">[Customer] </w:t>
      </w: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color w:val="000000"/>
          <w:sz w:val="20"/>
          <w:szCs w:val="20"/>
        </w:rPr>
        <w:t xml:space="preserve">[Represented by: </w:t>
      </w:r>
      <w:r w:rsidRPr="001B458D">
        <w:rPr>
          <w:rFonts w:asciiTheme="minorHAnsi" w:hAnsiTheme="minorHAnsi"/>
          <w:b/>
          <w:bCs/>
          <w:color w:val="000000"/>
          <w:sz w:val="20"/>
          <w:szCs w:val="20"/>
        </w:rPr>
        <w:t>[●]</w:t>
      </w:r>
    </w:p>
    <w:p w:rsidR="00270E41" w:rsidRPr="001B458D" w:rsidRDefault="00270E41" w:rsidP="00270E41">
      <w:pPr>
        <w:pStyle w:val="BodyText3"/>
        <w:rPr>
          <w:rFonts w:asciiTheme="minorHAnsi" w:hAnsiTheme="minorHAnsi"/>
          <w:color w:val="000000"/>
          <w:sz w:val="20"/>
          <w:szCs w:val="20"/>
        </w:rPr>
      </w:pPr>
      <w:r w:rsidRPr="001B458D">
        <w:rPr>
          <w:rFonts w:asciiTheme="minorHAnsi" w:hAnsiTheme="minorHAnsi"/>
          <w:color w:val="000000"/>
          <w:sz w:val="20"/>
          <w:szCs w:val="20"/>
        </w:rPr>
        <w:t>In his capacity as [●]]</w:t>
      </w:r>
      <w:r w:rsidRPr="001B458D">
        <w:rPr>
          <w:rStyle w:val="FootnoteReference"/>
          <w:rFonts w:asciiTheme="minorHAnsi" w:hAnsiTheme="minorHAnsi" w:cs="Arial"/>
          <w:color w:val="000000"/>
          <w:sz w:val="20"/>
          <w:szCs w:val="20"/>
        </w:rPr>
        <w:footnoteReference w:id="17"/>
      </w:r>
    </w:p>
    <w:p w:rsidR="00270E41" w:rsidRPr="001B458D" w:rsidRDefault="00270E41" w:rsidP="00270E41">
      <w:pPr>
        <w:rPr>
          <w:rFonts w:asciiTheme="minorHAnsi" w:hAnsiTheme="minorHAnsi"/>
          <w:sz w:val="20"/>
          <w:szCs w:val="20"/>
        </w:rPr>
      </w:pP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b/>
          <w:bCs/>
          <w:color w:val="000000"/>
          <w:sz w:val="20"/>
          <w:szCs w:val="20"/>
        </w:rPr>
        <w:t>………………………………………..</w:t>
      </w:r>
    </w:p>
    <w:p w:rsidR="00270E41" w:rsidRPr="001B458D" w:rsidRDefault="00270E41" w:rsidP="00270E41">
      <w:pPr>
        <w:pStyle w:val="BodyText3"/>
        <w:rPr>
          <w:rFonts w:asciiTheme="minorHAnsi" w:hAnsiTheme="minorHAnsi"/>
          <w:color w:val="000000"/>
          <w:sz w:val="20"/>
          <w:szCs w:val="20"/>
        </w:rPr>
      </w:pPr>
      <w:r w:rsidRPr="001B458D">
        <w:rPr>
          <w:rFonts w:asciiTheme="minorHAnsi" w:hAnsiTheme="minorHAnsi"/>
          <w:color w:val="000000"/>
          <w:sz w:val="20"/>
          <w:szCs w:val="20"/>
        </w:rPr>
        <w:t>(Signature)</w:t>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r>
      <w:r w:rsidRPr="001B458D">
        <w:rPr>
          <w:rFonts w:asciiTheme="minorHAnsi" w:hAnsiTheme="minorHAnsi"/>
          <w:color w:val="000000"/>
          <w:sz w:val="20"/>
          <w:szCs w:val="20"/>
        </w:rPr>
        <w:tab/>
        <w:t>(Stamp)</w:t>
      </w: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b/>
          <w:bCs/>
          <w:color w:val="000000"/>
          <w:sz w:val="20"/>
          <w:szCs w:val="20"/>
        </w:rPr>
        <w:t xml:space="preserve">Al Hilal Bank </w:t>
      </w:r>
    </w:p>
    <w:p w:rsidR="00270E41" w:rsidRPr="001B458D" w:rsidRDefault="00270E41" w:rsidP="00270E41">
      <w:pPr>
        <w:pStyle w:val="BodyText3"/>
        <w:rPr>
          <w:rFonts w:asciiTheme="minorHAnsi" w:hAnsiTheme="minorHAnsi"/>
          <w:b/>
          <w:bCs/>
          <w:color w:val="000000"/>
          <w:sz w:val="20"/>
          <w:szCs w:val="20"/>
        </w:rPr>
      </w:pPr>
      <w:r w:rsidRPr="001B458D">
        <w:rPr>
          <w:rFonts w:asciiTheme="minorHAnsi" w:hAnsiTheme="minorHAnsi"/>
          <w:color w:val="000000"/>
          <w:sz w:val="20"/>
          <w:szCs w:val="20"/>
        </w:rPr>
        <w:t>Represented by:</w:t>
      </w:r>
      <w:r w:rsidRPr="001B458D">
        <w:rPr>
          <w:rFonts w:asciiTheme="minorHAnsi" w:hAnsiTheme="minorHAnsi"/>
          <w:b/>
          <w:bCs/>
          <w:color w:val="000000"/>
          <w:sz w:val="20"/>
          <w:szCs w:val="20"/>
        </w:rPr>
        <w:t xml:space="preserve"> [●]</w:t>
      </w:r>
    </w:p>
    <w:p w:rsidR="00270E41" w:rsidRPr="008E4D3D" w:rsidRDefault="00270E41" w:rsidP="00270E41">
      <w:pPr>
        <w:pStyle w:val="BodyText3"/>
        <w:rPr>
          <w:rFonts w:asciiTheme="minorHAnsi" w:hAnsiTheme="minorHAnsi"/>
          <w:color w:val="000000"/>
          <w:sz w:val="20"/>
          <w:szCs w:val="20"/>
        </w:rPr>
      </w:pPr>
      <w:r w:rsidRPr="001B458D">
        <w:rPr>
          <w:rFonts w:asciiTheme="minorHAnsi" w:hAnsiTheme="minorHAnsi"/>
          <w:color w:val="000000"/>
          <w:sz w:val="20"/>
          <w:szCs w:val="20"/>
        </w:rPr>
        <w:t>In his capacity as [●]</w:t>
      </w:r>
    </w:p>
    <w:p w:rsidR="00270E41" w:rsidRPr="008E4D3D" w:rsidRDefault="00270E41" w:rsidP="00270E41">
      <w:pPr>
        <w:rPr>
          <w:rFonts w:asciiTheme="minorHAnsi" w:hAnsiTheme="minorHAnsi"/>
          <w:sz w:val="20"/>
          <w:szCs w:val="20"/>
        </w:rPr>
      </w:pPr>
    </w:p>
    <w:p w:rsidR="00270E41" w:rsidRPr="008E4D3D" w:rsidRDefault="00270E41" w:rsidP="00270E41">
      <w:pPr>
        <w:rPr>
          <w:rFonts w:asciiTheme="minorHAnsi" w:hAnsiTheme="minorHAnsi"/>
          <w:sz w:val="20"/>
          <w:szCs w:val="20"/>
        </w:rPr>
      </w:pPr>
    </w:p>
    <w:p w:rsidR="00EC3869" w:rsidRDefault="00EC3869">
      <w:bookmarkStart w:id="94" w:name="_GoBack"/>
      <w:bookmarkEnd w:id="94"/>
    </w:p>
    <w:sectPr w:rsidR="00EC3869" w:rsidSect="00904B47">
      <w:headerReference w:type="default" r:id="rId7"/>
      <w:footerReference w:type="even" r:id="rId8"/>
      <w:footerReference w:type="default" r:id="rId9"/>
      <w:pgSz w:w="11907" w:h="16840" w:code="9"/>
      <w:pgMar w:top="1620" w:right="1418" w:bottom="1440" w:left="1418" w:header="709" w:footer="709"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FBB" w:rsidRDefault="002B4FBB" w:rsidP="00270E41">
      <w:pPr>
        <w:spacing w:line="240" w:lineRule="auto"/>
      </w:pPr>
      <w:r>
        <w:separator/>
      </w:r>
    </w:p>
  </w:endnote>
  <w:endnote w:type="continuationSeparator" w:id="1">
    <w:p w:rsidR="002B4FBB" w:rsidRDefault="002B4FBB" w:rsidP="00270E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D3D" w:rsidRDefault="00D34143" w:rsidP="00EB36CF">
    <w:pPr>
      <w:pStyle w:val="Footer"/>
      <w:framePr w:wrap="around" w:vAnchor="text" w:hAnchor="margin" w:xAlign="center" w:y="1"/>
      <w:rPr>
        <w:rStyle w:val="PageNumber"/>
      </w:rPr>
    </w:pPr>
    <w:r>
      <w:rPr>
        <w:rStyle w:val="PageNumber"/>
      </w:rPr>
      <w:fldChar w:fldCharType="begin"/>
    </w:r>
    <w:r w:rsidR="003F4DD3">
      <w:rPr>
        <w:rStyle w:val="PageNumber"/>
      </w:rPr>
      <w:instrText xml:space="preserve">PAGE  </w:instrText>
    </w:r>
    <w:r>
      <w:rPr>
        <w:rStyle w:val="PageNumber"/>
      </w:rPr>
      <w:fldChar w:fldCharType="end"/>
    </w:r>
  </w:p>
  <w:p w:rsidR="008E4D3D" w:rsidRDefault="002B4F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D3D" w:rsidRDefault="00D34143" w:rsidP="00EB36CF">
    <w:pPr>
      <w:pStyle w:val="Footer"/>
      <w:framePr w:wrap="around" w:vAnchor="text" w:hAnchor="margin" w:xAlign="center" w:y="1"/>
      <w:rPr>
        <w:rStyle w:val="PageNumber"/>
      </w:rPr>
    </w:pPr>
    <w:r>
      <w:rPr>
        <w:rStyle w:val="PageNumber"/>
      </w:rPr>
      <w:fldChar w:fldCharType="begin"/>
    </w:r>
    <w:r w:rsidR="003F4DD3">
      <w:rPr>
        <w:rStyle w:val="PageNumber"/>
      </w:rPr>
      <w:instrText xml:space="preserve">PAGE  </w:instrText>
    </w:r>
    <w:r>
      <w:rPr>
        <w:rStyle w:val="PageNumber"/>
      </w:rPr>
      <w:fldChar w:fldCharType="separate"/>
    </w:r>
    <w:r w:rsidR="00F9163C">
      <w:rPr>
        <w:rStyle w:val="PageNumber"/>
        <w:noProof/>
      </w:rPr>
      <w:t>- 19 -</w:t>
    </w:r>
    <w:r>
      <w:rPr>
        <w:rStyle w:val="PageNumber"/>
      </w:rPr>
      <w:fldChar w:fldCharType="end"/>
    </w:r>
  </w:p>
  <w:p w:rsidR="008E4D3D" w:rsidRDefault="002B4F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FBB" w:rsidRDefault="002B4FBB" w:rsidP="00270E41">
      <w:pPr>
        <w:spacing w:line="240" w:lineRule="auto"/>
      </w:pPr>
      <w:r>
        <w:separator/>
      </w:r>
    </w:p>
  </w:footnote>
  <w:footnote w:type="continuationSeparator" w:id="1">
    <w:p w:rsidR="002B4FBB" w:rsidRDefault="002B4FBB" w:rsidP="00270E41">
      <w:pPr>
        <w:spacing w:line="240" w:lineRule="auto"/>
      </w:pPr>
      <w:r>
        <w:continuationSeparator/>
      </w:r>
    </w:p>
  </w:footnote>
  <w:footnote w:id="2">
    <w:p w:rsidR="00270E41" w:rsidRPr="00E22A87" w:rsidRDefault="00270E41" w:rsidP="00270E41">
      <w:pPr>
        <w:pStyle w:val="FootnoteText"/>
        <w:rPr>
          <w:rFonts w:asciiTheme="minorHAnsi" w:hAnsiTheme="minorHAnsi"/>
        </w:rPr>
      </w:pPr>
      <w:r w:rsidRPr="00E22A87">
        <w:rPr>
          <w:rStyle w:val="FootnoteReference"/>
          <w:rFonts w:asciiTheme="minorHAnsi" w:hAnsiTheme="minorHAnsi"/>
        </w:rPr>
        <w:footnoteRef/>
      </w:r>
      <w:r w:rsidRPr="00E22A87">
        <w:rPr>
          <w:rFonts w:asciiTheme="minorHAnsi" w:hAnsiTheme="minorHAnsi"/>
        </w:rPr>
        <w:t xml:space="preserve"> Delete as appropriate.</w:t>
      </w:r>
    </w:p>
  </w:footnote>
  <w:footnote w:id="3">
    <w:p w:rsidR="00270E41" w:rsidRPr="00E147C9" w:rsidDel="00A1052C" w:rsidRDefault="00270E41" w:rsidP="00270E41">
      <w:pPr>
        <w:pStyle w:val="FootnoteText"/>
        <w:rPr>
          <w:del w:id="8" w:author="Author" w:date="2014-07-06T10:34:00Z"/>
          <w:lang w:val="en-US"/>
        </w:rPr>
      </w:pPr>
    </w:p>
  </w:footnote>
  <w:footnote w:id="4">
    <w:p w:rsidR="00270E41" w:rsidRPr="005E45A0" w:rsidDel="00D77C1B" w:rsidRDefault="00270E41" w:rsidP="00270E41">
      <w:pPr>
        <w:pStyle w:val="FootnoteText"/>
        <w:rPr>
          <w:del w:id="9" w:author="Author" w:date="2014-07-06T10:41:00Z"/>
          <w:lang w:val="en-US"/>
        </w:rPr>
      </w:pPr>
    </w:p>
  </w:footnote>
  <w:footnote w:id="5">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6">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7">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8">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9">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10">
    <w:p w:rsidR="00270E41" w:rsidRPr="008167DE" w:rsidRDefault="00270E41" w:rsidP="00270E41">
      <w:pPr>
        <w:pStyle w:val="FootnoteText"/>
        <w:spacing w:line="240" w:lineRule="auto"/>
        <w:rPr>
          <w:rFonts w:asciiTheme="minorHAnsi" w:hAnsiTheme="minorHAnsi" w:cstheme="minorBidi"/>
          <w:lang w:val="en-US"/>
        </w:rPr>
      </w:pPr>
      <w:r w:rsidRPr="008167DE">
        <w:rPr>
          <w:rStyle w:val="FootnoteReference"/>
          <w:rFonts w:asciiTheme="minorHAnsi" w:hAnsiTheme="minorHAnsi" w:cstheme="minorBidi"/>
        </w:rPr>
        <w:footnoteRef/>
      </w:r>
      <w:r w:rsidRPr="008167DE">
        <w:rPr>
          <w:rFonts w:asciiTheme="minorHAnsi" w:hAnsiTheme="minorHAnsi" w:cstheme="minorBidi"/>
          <w:lang w:val="en-US"/>
        </w:rPr>
        <w:t>Only for corporate entity.</w:t>
      </w:r>
    </w:p>
  </w:footnote>
  <w:footnote w:id="11">
    <w:p w:rsidR="00270E41" w:rsidRPr="004B0BA8" w:rsidRDefault="00270E41" w:rsidP="00270E41">
      <w:pPr>
        <w:pStyle w:val="FootnoteText"/>
        <w:spacing w:line="240" w:lineRule="auto"/>
        <w:rPr>
          <w:rFonts w:asciiTheme="minorHAnsi" w:hAnsiTheme="minorHAnsi" w:cstheme="minorBidi"/>
          <w:lang w:val="en-US"/>
        </w:rPr>
      </w:pPr>
      <w:r w:rsidRPr="004B0BA8">
        <w:rPr>
          <w:rStyle w:val="FootnoteReference"/>
          <w:rFonts w:asciiTheme="minorHAnsi" w:hAnsiTheme="minorHAnsi" w:cstheme="minorBidi"/>
        </w:rPr>
        <w:footnoteRef/>
      </w:r>
      <w:r w:rsidRPr="004B0BA8">
        <w:rPr>
          <w:rFonts w:asciiTheme="minorHAnsi" w:hAnsiTheme="minorHAnsi" w:cstheme="minorBidi"/>
          <w:lang w:val="en-US"/>
        </w:rPr>
        <w:t>Only for corporate entity.</w:t>
      </w:r>
    </w:p>
  </w:footnote>
  <w:footnote w:id="12">
    <w:p w:rsidR="00270E41" w:rsidRPr="004B0BA8" w:rsidRDefault="00270E41" w:rsidP="00270E41">
      <w:pPr>
        <w:pStyle w:val="FootnoteText"/>
        <w:spacing w:line="240" w:lineRule="auto"/>
        <w:rPr>
          <w:rFonts w:asciiTheme="minorHAnsi" w:hAnsiTheme="minorHAnsi" w:cstheme="minorBidi"/>
          <w:lang w:val="en-US"/>
        </w:rPr>
      </w:pPr>
      <w:r w:rsidRPr="004B0BA8">
        <w:rPr>
          <w:rStyle w:val="FootnoteReference"/>
          <w:rFonts w:asciiTheme="minorHAnsi" w:hAnsiTheme="minorHAnsi" w:cstheme="minorBidi"/>
        </w:rPr>
        <w:footnoteRef/>
      </w:r>
      <w:r w:rsidRPr="004B0BA8">
        <w:rPr>
          <w:rFonts w:asciiTheme="minorHAnsi" w:hAnsiTheme="minorHAnsi" w:cstheme="minorBidi"/>
          <w:lang w:val="en-US"/>
        </w:rPr>
        <w:t>Only for corporate entity.</w:t>
      </w:r>
    </w:p>
  </w:footnote>
  <w:footnote w:id="13">
    <w:p w:rsidR="00270E41" w:rsidRPr="00CB63B3" w:rsidRDefault="00270E41" w:rsidP="00270E41">
      <w:pPr>
        <w:pStyle w:val="FootnoteText"/>
        <w:spacing w:line="240" w:lineRule="auto"/>
        <w:rPr>
          <w:rFonts w:asciiTheme="minorHAnsi" w:hAnsiTheme="minorHAnsi" w:cstheme="minorBidi"/>
          <w:lang w:val="en-US"/>
        </w:rPr>
      </w:pPr>
      <w:r w:rsidRPr="00CB63B3">
        <w:rPr>
          <w:rStyle w:val="FootnoteReference"/>
          <w:rFonts w:asciiTheme="minorHAnsi" w:hAnsiTheme="minorHAnsi" w:cstheme="minorBidi"/>
        </w:rPr>
        <w:footnoteRef/>
      </w:r>
      <w:r w:rsidRPr="00CB63B3">
        <w:rPr>
          <w:rFonts w:asciiTheme="minorHAnsi" w:hAnsiTheme="minorHAnsi" w:cstheme="minorBidi"/>
          <w:lang w:val="en-US"/>
        </w:rPr>
        <w:t>Only for corporate entity.</w:t>
      </w:r>
    </w:p>
  </w:footnote>
  <w:footnote w:id="14">
    <w:p w:rsidR="00270E41" w:rsidRPr="00CB63B3" w:rsidRDefault="00270E41" w:rsidP="00270E41">
      <w:pPr>
        <w:pStyle w:val="FootnoteText"/>
        <w:spacing w:line="240" w:lineRule="auto"/>
        <w:rPr>
          <w:rFonts w:asciiTheme="minorHAnsi" w:hAnsiTheme="minorHAnsi" w:cstheme="minorBidi"/>
          <w:lang w:val="en-US"/>
        </w:rPr>
      </w:pPr>
      <w:r w:rsidRPr="00CB63B3">
        <w:rPr>
          <w:rStyle w:val="FootnoteReference"/>
          <w:rFonts w:asciiTheme="minorHAnsi" w:hAnsiTheme="minorHAnsi" w:cstheme="minorBidi"/>
        </w:rPr>
        <w:footnoteRef/>
      </w:r>
      <w:r w:rsidRPr="00CB63B3">
        <w:rPr>
          <w:rFonts w:asciiTheme="minorHAnsi" w:hAnsiTheme="minorHAnsi" w:cstheme="minorBidi"/>
          <w:lang w:val="en-US"/>
        </w:rPr>
        <w:t>Only for corporate entity.</w:t>
      </w:r>
    </w:p>
  </w:footnote>
  <w:footnote w:id="15">
    <w:p w:rsidR="00270E41" w:rsidRPr="008E4D3D" w:rsidRDefault="00270E41" w:rsidP="00270E41">
      <w:pPr>
        <w:pStyle w:val="FootnoteText"/>
        <w:spacing w:line="240" w:lineRule="auto"/>
        <w:rPr>
          <w:rFonts w:asciiTheme="minorHAnsi" w:hAnsiTheme="minorHAnsi" w:cstheme="minorBidi"/>
          <w:lang w:val="en-US"/>
        </w:rPr>
      </w:pPr>
      <w:r w:rsidRPr="008E4D3D">
        <w:rPr>
          <w:rStyle w:val="FootnoteReference"/>
          <w:rFonts w:asciiTheme="minorHAnsi" w:hAnsiTheme="minorHAnsi" w:cstheme="minorBidi"/>
        </w:rPr>
        <w:footnoteRef/>
      </w:r>
      <w:r w:rsidRPr="008E4D3D">
        <w:rPr>
          <w:rFonts w:asciiTheme="minorHAnsi" w:hAnsiTheme="minorHAnsi" w:cstheme="minorBidi"/>
          <w:lang w:val="en-US"/>
        </w:rPr>
        <w:t>Only for corporate entity.</w:t>
      </w:r>
    </w:p>
  </w:footnote>
  <w:footnote w:id="16">
    <w:p w:rsidR="00270E41" w:rsidRPr="00616703" w:rsidRDefault="00270E41" w:rsidP="00270E41">
      <w:pPr>
        <w:pStyle w:val="FootnoteText"/>
        <w:spacing w:line="240" w:lineRule="auto"/>
        <w:rPr>
          <w:rFonts w:asciiTheme="minorHAnsi" w:hAnsiTheme="minorHAnsi" w:cstheme="minorBidi"/>
          <w:lang w:val="en-US"/>
        </w:rPr>
      </w:pPr>
      <w:r w:rsidRPr="00616703">
        <w:rPr>
          <w:rStyle w:val="FootnoteReference"/>
          <w:rFonts w:asciiTheme="minorHAnsi" w:hAnsiTheme="minorHAnsi" w:cstheme="minorBidi"/>
        </w:rPr>
        <w:footnoteRef/>
      </w:r>
      <w:r w:rsidRPr="00616703">
        <w:rPr>
          <w:rFonts w:asciiTheme="minorHAnsi" w:hAnsiTheme="minorHAnsi" w:cstheme="minorBidi"/>
        </w:rPr>
        <w:t xml:space="preserve"> Only in case of corporate. </w:t>
      </w:r>
    </w:p>
  </w:footnote>
  <w:footnote w:id="17">
    <w:p w:rsidR="00270E41" w:rsidRPr="00616703" w:rsidRDefault="00270E41" w:rsidP="00270E41">
      <w:pPr>
        <w:pStyle w:val="FootnoteText"/>
        <w:spacing w:line="240" w:lineRule="auto"/>
        <w:rPr>
          <w:rFonts w:asciiTheme="minorHAnsi" w:hAnsiTheme="minorHAnsi" w:cstheme="minorBidi"/>
          <w:lang w:val="en-US"/>
        </w:rPr>
      </w:pPr>
      <w:r w:rsidRPr="00616703">
        <w:rPr>
          <w:rStyle w:val="FootnoteReference"/>
          <w:rFonts w:asciiTheme="minorHAnsi" w:hAnsiTheme="minorHAnsi" w:cstheme="minorBidi"/>
        </w:rPr>
        <w:footnoteRef/>
      </w:r>
      <w:r w:rsidRPr="00616703">
        <w:rPr>
          <w:rFonts w:asciiTheme="minorHAnsi" w:hAnsiTheme="minorHAnsi" w:cstheme="minorBidi"/>
        </w:rPr>
        <w:t xml:space="preserve"> Only in case of corporate.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D3D" w:rsidRDefault="002B4F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666B"/>
    <w:multiLevelType w:val="hybridMultilevel"/>
    <w:tmpl w:val="B5F2A4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32F9"/>
    <w:multiLevelType w:val="multilevel"/>
    <w:tmpl w:val="9EF6D5CE"/>
    <w:numStyleLink w:val="Style4"/>
  </w:abstractNum>
  <w:abstractNum w:abstractNumId="2">
    <w:nsid w:val="08777EC9"/>
    <w:multiLevelType w:val="multilevel"/>
    <w:tmpl w:val="9EF6D5CE"/>
    <w:numStyleLink w:val="Style4"/>
  </w:abstractNum>
  <w:abstractNum w:abstractNumId="3">
    <w:nsid w:val="0CAB2259"/>
    <w:multiLevelType w:val="multilevel"/>
    <w:tmpl w:val="02C8300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3962F6"/>
    <w:multiLevelType w:val="multilevel"/>
    <w:tmpl w:val="9EF6D5CE"/>
    <w:styleLink w:val="Style4"/>
    <w:lvl w:ilvl="0">
      <w:start w:val="3"/>
      <w:numFmt w:val="decimal"/>
      <w:lvlText w:val="%1"/>
      <w:lvlJc w:val="left"/>
      <w:pPr>
        <w:tabs>
          <w:tab w:val="num" w:pos="360"/>
        </w:tabs>
        <w:ind w:left="360" w:right="360" w:hanging="360"/>
      </w:pPr>
      <w:rPr>
        <w:rFonts w:hint="default"/>
      </w:rPr>
    </w:lvl>
    <w:lvl w:ilvl="1">
      <w:start w:val="5"/>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5">
    <w:nsid w:val="0DC02061"/>
    <w:multiLevelType w:val="multilevel"/>
    <w:tmpl w:val="02C83002"/>
    <w:styleLink w:val="Style3"/>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7077D0"/>
    <w:multiLevelType w:val="multilevel"/>
    <w:tmpl w:val="3892A0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5B071C"/>
    <w:multiLevelType w:val="multilevel"/>
    <w:tmpl w:val="9EF6D5CE"/>
    <w:numStyleLink w:val="Style4"/>
  </w:abstractNum>
  <w:abstractNum w:abstractNumId="8">
    <w:nsid w:val="15870417"/>
    <w:multiLevelType w:val="multilevel"/>
    <w:tmpl w:val="9EF6D5CE"/>
    <w:numStyleLink w:val="Style4"/>
  </w:abstractNum>
  <w:abstractNum w:abstractNumId="9">
    <w:nsid w:val="16F26C5E"/>
    <w:multiLevelType w:val="multilevel"/>
    <w:tmpl w:val="07A000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360"/>
        </w:tabs>
        <w:ind w:left="360" w:hanging="360"/>
      </w:pPr>
      <w:rPr>
        <w:rFonts w:hint="default"/>
      </w:rPr>
    </w:lvl>
    <w:lvl w:ilvl="5">
      <w:start w:val="1"/>
      <w:numFmt w:val="decimal"/>
      <w:lvlText w:val="%1.%2.%3.%4.%5.%6"/>
      <w:lvlJc w:val="left"/>
      <w:pPr>
        <w:tabs>
          <w:tab w:val="num" w:pos="360"/>
        </w:tabs>
        <w:ind w:left="360" w:hanging="360"/>
      </w:pPr>
      <w:rPr>
        <w:rFonts w:hint="default"/>
      </w:rPr>
    </w:lvl>
    <w:lvl w:ilvl="6">
      <w:start w:val="1"/>
      <w:numFmt w:val="decimal"/>
      <w:lvlText w:val="%1.%2.%3.%4.%5.%6.%7"/>
      <w:lvlJc w:val="left"/>
      <w:pPr>
        <w:tabs>
          <w:tab w:val="num" w:pos="360"/>
        </w:tabs>
        <w:ind w:left="360" w:hanging="360"/>
      </w:pPr>
      <w:rPr>
        <w:rFonts w:hint="default"/>
      </w:rPr>
    </w:lvl>
    <w:lvl w:ilvl="7">
      <w:start w:val="1"/>
      <w:numFmt w:val="decimal"/>
      <w:lvlText w:val="%1.%2.%3.%4.%5.%6.%7.%8"/>
      <w:lvlJc w:val="left"/>
      <w:pPr>
        <w:tabs>
          <w:tab w:val="num" w:pos="360"/>
        </w:tabs>
        <w:ind w:left="360" w:hanging="360"/>
      </w:pPr>
      <w:rPr>
        <w:rFonts w:hint="default"/>
      </w:rPr>
    </w:lvl>
    <w:lvl w:ilvl="8">
      <w:start w:val="1"/>
      <w:numFmt w:val="decimal"/>
      <w:lvlText w:val="%1.%2.%3.%4.%5.%6.%7.%8.%9"/>
      <w:lvlJc w:val="left"/>
      <w:pPr>
        <w:tabs>
          <w:tab w:val="num" w:pos="360"/>
        </w:tabs>
        <w:ind w:left="360" w:hanging="360"/>
      </w:pPr>
      <w:rPr>
        <w:rFonts w:hint="default"/>
      </w:rPr>
    </w:lvl>
  </w:abstractNum>
  <w:abstractNum w:abstractNumId="10">
    <w:nsid w:val="17F67960"/>
    <w:multiLevelType w:val="multilevel"/>
    <w:tmpl w:val="1422CF10"/>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6.%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95C06E5"/>
    <w:multiLevelType w:val="multilevel"/>
    <w:tmpl w:val="A3E4DB42"/>
    <w:lvl w:ilvl="0">
      <w:start w:val="1"/>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04371E7"/>
    <w:multiLevelType w:val="multilevel"/>
    <w:tmpl w:val="19BEF0B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97729C"/>
    <w:multiLevelType w:val="multilevel"/>
    <w:tmpl w:val="E79619FA"/>
    <w:lvl w:ilvl="0">
      <w:start w:val="1"/>
      <w:numFmt w:val="decimal"/>
      <w:lvlText w:val="%1."/>
      <w:lvlJc w:val="left"/>
      <w:pPr>
        <w:tabs>
          <w:tab w:val="num" w:pos="624"/>
        </w:tabs>
        <w:ind w:left="624" w:right="624" w:hanging="624"/>
      </w:pPr>
      <w:rPr>
        <w:rFonts w:ascii="CG Times" w:hAnsi="CG Times" w:cs="Times New Roman"/>
        <w:b w:val="0"/>
        <w:i w:val="0"/>
        <w:spacing w:val="0"/>
        <w:sz w:val="20"/>
        <w:szCs w:val="20"/>
      </w:rPr>
    </w:lvl>
    <w:lvl w:ilvl="1">
      <w:start w:val="1"/>
      <w:numFmt w:val="decimal"/>
      <w:lvlText w:val="%1.%2"/>
      <w:lvlJc w:val="left"/>
      <w:pPr>
        <w:tabs>
          <w:tab w:val="num" w:pos="624"/>
        </w:tabs>
        <w:ind w:left="624" w:right="624" w:hanging="624"/>
      </w:pPr>
      <w:rPr>
        <w:b w:val="0"/>
        <w:i w:val="0"/>
        <w:spacing w:val="0"/>
        <w:sz w:val="20"/>
        <w:szCs w:val="20"/>
      </w:rPr>
    </w:lvl>
    <w:lvl w:ilvl="2">
      <w:start w:val="1"/>
      <w:numFmt w:val="decimal"/>
      <w:lvlText w:val="%1.%2.%3"/>
      <w:lvlJc w:val="left"/>
      <w:pPr>
        <w:tabs>
          <w:tab w:val="num" w:pos="1417"/>
        </w:tabs>
        <w:ind w:left="1417" w:right="1417" w:hanging="793"/>
      </w:pPr>
      <w:rPr>
        <w:b w:val="0"/>
        <w:i w:val="0"/>
        <w:spacing w:val="0"/>
        <w:sz w:val="18"/>
        <w:szCs w:val="18"/>
      </w:rPr>
    </w:lvl>
    <w:lvl w:ilvl="3">
      <w:start w:val="1"/>
      <w:numFmt w:val="decimal"/>
      <w:lvlText w:val="(%4)"/>
      <w:lvlJc w:val="left"/>
      <w:pPr>
        <w:tabs>
          <w:tab w:val="num" w:pos="2438"/>
        </w:tabs>
        <w:ind w:left="2438" w:right="2438" w:hanging="510"/>
      </w:pPr>
      <w:rPr>
        <w:b w:val="0"/>
        <w:i w:val="0"/>
        <w:spacing w:val="0"/>
        <w:sz w:val="20"/>
        <w:szCs w:val="20"/>
      </w:rPr>
    </w:lvl>
    <w:lvl w:ilvl="4">
      <w:start w:val="1"/>
      <w:numFmt w:val="lowerRoman"/>
      <w:lvlText w:val="(%5)"/>
      <w:lvlJc w:val="left"/>
      <w:pPr>
        <w:tabs>
          <w:tab w:val="num" w:pos="2438"/>
        </w:tabs>
        <w:ind w:left="2438" w:right="2438" w:hanging="510"/>
      </w:pPr>
      <w:rPr>
        <w:b w:val="0"/>
        <w:i w:val="0"/>
        <w:spacing w:val="0"/>
        <w:sz w:val="18"/>
        <w:szCs w:val="18"/>
      </w:rPr>
    </w:lvl>
    <w:lvl w:ilvl="5">
      <w:start w:val="1"/>
      <w:numFmt w:val="decimal"/>
      <w:lvlText w:val="(%6)"/>
      <w:lvlJc w:val="left"/>
      <w:pPr>
        <w:tabs>
          <w:tab w:val="num" w:pos="2948"/>
        </w:tabs>
        <w:ind w:left="2948" w:right="2948" w:hanging="510"/>
      </w:pPr>
      <w:rPr>
        <w:b w:val="0"/>
        <w:i w:val="0"/>
        <w:spacing w:val="0"/>
        <w:sz w:val="20"/>
        <w:szCs w:val="20"/>
      </w:rPr>
    </w:lvl>
    <w:lvl w:ilvl="6">
      <w:start w:val="1"/>
      <w:numFmt w:val="none"/>
      <w:suff w:val="nothing"/>
      <w:lvlText w:val=""/>
      <w:lvlJc w:val="left"/>
      <w:rPr>
        <w:spacing w:val="0"/>
      </w:rPr>
    </w:lvl>
    <w:lvl w:ilvl="7">
      <w:start w:val="1"/>
      <w:numFmt w:val="none"/>
      <w:suff w:val="nothing"/>
      <w:lvlText w:val=""/>
      <w:lvlJc w:val="left"/>
      <w:rPr>
        <w:spacing w:val="0"/>
      </w:rPr>
    </w:lvl>
    <w:lvl w:ilvl="8">
      <w:start w:val="1"/>
      <w:numFmt w:val="decimal"/>
      <w:lvlRestart w:val="0"/>
      <w:lvlText w:val="SCHEDULE %9"/>
      <w:lvlJc w:val="left"/>
      <w:pPr>
        <w:tabs>
          <w:tab w:val="num" w:pos="0"/>
        </w:tabs>
      </w:pPr>
      <w:rPr>
        <w:b/>
        <w:i w:val="0"/>
        <w:caps/>
        <w:smallCaps w:val="0"/>
        <w:spacing w:val="0"/>
        <w:sz w:val="22"/>
        <w:szCs w:val="22"/>
      </w:rPr>
    </w:lvl>
  </w:abstractNum>
  <w:abstractNum w:abstractNumId="14">
    <w:nsid w:val="29D51CFE"/>
    <w:multiLevelType w:val="multilevel"/>
    <w:tmpl w:val="9EF6D5CE"/>
    <w:numStyleLink w:val="Style4"/>
  </w:abstractNum>
  <w:abstractNum w:abstractNumId="15">
    <w:nsid w:val="2AAC44F5"/>
    <w:multiLevelType w:val="multilevel"/>
    <w:tmpl w:val="9EF6D5CE"/>
    <w:numStyleLink w:val="Style4"/>
  </w:abstractNum>
  <w:abstractNum w:abstractNumId="16">
    <w:nsid w:val="30E576DA"/>
    <w:multiLevelType w:val="multilevel"/>
    <w:tmpl w:val="AAA60C2A"/>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004BFC"/>
    <w:multiLevelType w:val="hybridMultilevel"/>
    <w:tmpl w:val="A6F8F9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A76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1F7F44"/>
    <w:multiLevelType w:val="multilevel"/>
    <w:tmpl w:val="3970D4DE"/>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BEB5E4C"/>
    <w:multiLevelType w:val="multilevel"/>
    <w:tmpl w:val="4D22A3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1C970F8"/>
    <w:multiLevelType w:val="multilevel"/>
    <w:tmpl w:val="9EF6D5CE"/>
    <w:numStyleLink w:val="Style4"/>
  </w:abstractNum>
  <w:abstractNum w:abstractNumId="22">
    <w:nsid w:val="42B14279"/>
    <w:multiLevelType w:val="multilevel"/>
    <w:tmpl w:val="AA4A4B3C"/>
    <w:lvl w:ilvl="0">
      <w:start w:val="1"/>
      <w:numFmt w:val="decimal"/>
      <w:pStyle w:val="ListLegal1"/>
      <w:lvlText w:val="%1."/>
      <w:lvlJc w:val="left"/>
      <w:pPr>
        <w:tabs>
          <w:tab w:val="num" w:pos="624"/>
        </w:tabs>
        <w:ind w:left="624" w:hanging="624"/>
      </w:pPr>
      <w:rPr>
        <w:rFonts w:ascii="Times New Roman" w:hAnsi="Times New Roman" w:cs="Times New Roman" w:hint="default"/>
        <w:b/>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ascii="Arial" w:hAnsi="Arial" w:cs="Arial" w:hint="default"/>
        <w:b w:val="0"/>
        <w:i w:val="0"/>
        <w:sz w:val="20"/>
        <w:szCs w:val="20"/>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23">
    <w:nsid w:val="430F613B"/>
    <w:multiLevelType w:val="hybridMultilevel"/>
    <w:tmpl w:val="B09AA7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B5CE1"/>
    <w:multiLevelType w:val="hybridMultilevel"/>
    <w:tmpl w:val="D1C89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45FA3"/>
    <w:multiLevelType w:val="multilevel"/>
    <w:tmpl w:val="4D22A3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7C35454"/>
    <w:multiLevelType w:val="multilevel"/>
    <w:tmpl w:val="9EF6D5CE"/>
    <w:numStyleLink w:val="Style4"/>
  </w:abstractNum>
  <w:abstractNum w:abstractNumId="27">
    <w:nsid w:val="4AC10633"/>
    <w:multiLevelType w:val="hybridMultilevel"/>
    <w:tmpl w:val="C28CF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940355"/>
    <w:multiLevelType w:val="multilevel"/>
    <w:tmpl w:val="01AA25BE"/>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60397F"/>
    <w:multiLevelType w:val="multilevel"/>
    <w:tmpl w:val="9EF6D5CE"/>
    <w:lvl w:ilvl="0">
      <w:start w:val="3"/>
      <w:numFmt w:val="decimal"/>
      <w:lvlText w:val="%1"/>
      <w:lvlJc w:val="left"/>
      <w:pPr>
        <w:tabs>
          <w:tab w:val="num" w:pos="360"/>
        </w:tabs>
        <w:ind w:left="360" w:right="360" w:hanging="360"/>
      </w:pPr>
      <w:rPr>
        <w:rFonts w:hint="default"/>
      </w:rPr>
    </w:lvl>
    <w:lvl w:ilvl="1">
      <w:start w:val="5"/>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30">
    <w:nsid w:val="59F3024B"/>
    <w:multiLevelType w:val="multilevel"/>
    <w:tmpl w:val="9EF6D5CE"/>
    <w:numStyleLink w:val="Style4"/>
  </w:abstractNum>
  <w:abstractNum w:abstractNumId="31">
    <w:nsid w:val="5C823274"/>
    <w:multiLevelType w:val="hybridMultilevel"/>
    <w:tmpl w:val="1ED06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BF53C0"/>
    <w:multiLevelType w:val="multilevel"/>
    <w:tmpl w:val="9EF6D5CE"/>
    <w:numStyleLink w:val="Style4"/>
  </w:abstractNum>
  <w:abstractNum w:abstractNumId="33">
    <w:nsid w:val="5EB80096"/>
    <w:multiLevelType w:val="hybridMultilevel"/>
    <w:tmpl w:val="77D48E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B5BF4"/>
    <w:multiLevelType w:val="multilevel"/>
    <w:tmpl w:val="9EF6D5CE"/>
    <w:lvl w:ilvl="0">
      <w:start w:val="3"/>
      <w:numFmt w:val="decimal"/>
      <w:lvlText w:val="%1"/>
      <w:lvlJc w:val="left"/>
      <w:pPr>
        <w:tabs>
          <w:tab w:val="num" w:pos="360"/>
        </w:tabs>
        <w:ind w:left="360" w:right="360" w:hanging="360"/>
      </w:pPr>
      <w:rPr>
        <w:rFonts w:hint="default"/>
      </w:rPr>
    </w:lvl>
    <w:lvl w:ilvl="1">
      <w:start w:val="5"/>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35">
    <w:nsid w:val="6088095B"/>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5B03A0"/>
    <w:multiLevelType w:val="multilevel"/>
    <w:tmpl w:val="02C8300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8F71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A102BA2"/>
    <w:multiLevelType w:val="multilevel"/>
    <w:tmpl w:val="07A000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360"/>
        </w:tabs>
        <w:ind w:left="360" w:hanging="360"/>
      </w:pPr>
      <w:rPr>
        <w:rFonts w:hint="default"/>
      </w:rPr>
    </w:lvl>
    <w:lvl w:ilvl="5">
      <w:start w:val="1"/>
      <w:numFmt w:val="decimal"/>
      <w:lvlText w:val="%1.%2.%3.%4.%5.%6"/>
      <w:lvlJc w:val="left"/>
      <w:pPr>
        <w:tabs>
          <w:tab w:val="num" w:pos="360"/>
        </w:tabs>
        <w:ind w:left="360" w:hanging="360"/>
      </w:pPr>
      <w:rPr>
        <w:rFonts w:hint="default"/>
      </w:rPr>
    </w:lvl>
    <w:lvl w:ilvl="6">
      <w:start w:val="1"/>
      <w:numFmt w:val="decimal"/>
      <w:lvlText w:val="%1.%2.%3.%4.%5.%6.%7"/>
      <w:lvlJc w:val="left"/>
      <w:pPr>
        <w:tabs>
          <w:tab w:val="num" w:pos="360"/>
        </w:tabs>
        <w:ind w:left="360" w:hanging="360"/>
      </w:pPr>
      <w:rPr>
        <w:rFonts w:hint="default"/>
      </w:rPr>
    </w:lvl>
    <w:lvl w:ilvl="7">
      <w:start w:val="1"/>
      <w:numFmt w:val="decimal"/>
      <w:lvlText w:val="%1.%2.%3.%4.%5.%6.%7.%8"/>
      <w:lvlJc w:val="left"/>
      <w:pPr>
        <w:tabs>
          <w:tab w:val="num" w:pos="360"/>
        </w:tabs>
        <w:ind w:left="360" w:hanging="360"/>
      </w:pPr>
      <w:rPr>
        <w:rFonts w:hint="default"/>
      </w:rPr>
    </w:lvl>
    <w:lvl w:ilvl="8">
      <w:start w:val="1"/>
      <w:numFmt w:val="decimal"/>
      <w:lvlText w:val="%1.%2.%3.%4.%5.%6.%7.%8.%9"/>
      <w:lvlJc w:val="left"/>
      <w:pPr>
        <w:tabs>
          <w:tab w:val="num" w:pos="360"/>
        </w:tabs>
        <w:ind w:left="360" w:hanging="360"/>
      </w:pPr>
      <w:rPr>
        <w:rFonts w:hint="default"/>
      </w:rPr>
    </w:lvl>
  </w:abstractNum>
  <w:abstractNum w:abstractNumId="39">
    <w:nsid w:val="6C833D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B075DF"/>
    <w:multiLevelType w:val="multilevel"/>
    <w:tmpl w:val="9EF6D5CE"/>
    <w:numStyleLink w:val="Style4"/>
  </w:abstractNum>
  <w:abstractNum w:abstractNumId="41">
    <w:nsid w:val="6D8A14A0"/>
    <w:multiLevelType w:val="multilevel"/>
    <w:tmpl w:val="4D22A3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3">
    <w:nsid w:val="72253D1D"/>
    <w:multiLevelType w:val="hybridMultilevel"/>
    <w:tmpl w:val="C44898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5B641E"/>
    <w:multiLevelType w:val="multilevel"/>
    <w:tmpl w:val="4D22A3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45E1B12"/>
    <w:multiLevelType w:val="multilevel"/>
    <w:tmpl w:val="4D22A3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5614D0B"/>
    <w:multiLevelType w:val="multilevel"/>
    <w:tmpl w:val="9EF6D5CE"/>
    <w:numStyleLink w:val="Style4"/>
  </w:abstractNum>
  <w:abstractNum w:abstractNumId="47">
    <w:nsid w:val="78DF65F3"/>
    <w:multiLevelType w:val="multilevel"/>
    <w:tmpl w:val="9EF6D5CE"/>
    <w:numStyleLink w:val="Style4"/>
  </w:abstractNum>
  <w:abstractNum w:abstractNumId="48">
    <w:nsid w:val="7FF235CB"/>
    <w:multiLevelType w:val="multilevel"/>
    <w:tmpl w:val="961678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22"/>
  </w:num>
  <w:num w:numId="3">
    <w:abstractNumId w:val="37"/>
  </w:num>
  <w:num w:numId="4">
    <w:abstractNumId w:val="27"/>
  </w:num>
  <w:num w:numId="5">
    <w:abstractNumId w:val="35"/>
  </w:num>
  <w:num w:numId="6">
    <w:abstractNumId w:val="48"/>
  </w:num>
  <w:num w:numId="7">
    <w:abstractNumId w:val="9"/>
  </w:num>
  <w:num w:numId="8">
    <w:abstractNumId w:val="38"/>
  </w:num>
  <w:num w:numId="9">
    <w:abstractNumId w:val="19"/>
  </w:num>
  <w:num w:numId="10">
    <w:abstractNumId w:val="3"/>
  </w:num>
  <w:num w:numId="11">
    <w:abstractNumId w:val="36"/>
  </w:num>
  <w:num w:numId="12">
    <w:abstractNumId w:val="5"/>
  </w:num>
  <w:num w:numId="13">
    <w:abstractNumId w:val="4"/>
  </w:num>
  <w:num w:numId="14">
    <w:abstractNumId w:val="34"/>
  </w:num>
  <w:num w:numId="15">
    <w:abstractNumId w:val="29"/>
  </w:num>
  <w:num w:numId="16">
    <w:abstractNumId w:val="15"/>
  </w:num>
  <w:num w:numId="17">
    <w:abstractNumId w:val="32"/>
  </w:num>
  <w:num w:numId="18">
    <w:abstractNumId w:val="30"/>
  </w:num>
  <w:num w:numId="19">
    <w:abstractNumId w:val="26"/>
  </w:num>
  <w:num w:numId="20">
    <w:abstractNumId w:val="1"/>
  </w:num>
  <w:num w:numId="21">
    <w:abstractNumId w:val="40"/>
  </w:num>
  <w:num w:numId="22">
    <w:abstractNumId w:val="2"/>
  </w:num>
  <w:num w:numId="23">
    <w:abstractNumId w:val="14"/>
  </w:num>
  <w:num w:numId="24">
    <w:abstractNumId w:val="8"/>
  </w:num>
  <w:num w:numId="25">
    <w:abstractNumId w:val="7"/>
  </w:num>
  <w:num w:numId="26">
    <w:abstractNumId w:val="46"/>
  </w:num>
  <w:num w:numId="27">
    <w:abstractNumId w:val="47"/>
  </w:num>
  <w:num w:numId="28">
    <w:abstractNumId w:val="21"/>
  </w:num>
  <w:num w:numId="29">
    <w:abstractNumId w:val="39"/>
  </w:num>
  <w:num w:numId="30">
    <w:abstractNumId w:val="6"/>
  </w:num>
  <w:num w:numId="31">
    <w:abstractNumId w:val="11"/>
  </w:num>
  <w:num w:numId="32">
    <w:abstractNumId w:val="13"/>
  </w:num>
  <w:num w:numId="33">
    <w:abstractNumId w:val="28"/>
  </w:num>
  <w:num w:numId="34">
    <w:abstractNumId w:val="16"/>
  </w:num>
  <w:num w:numId="35">
    <w:abstractNumId w:val="20"/>
  </w:num>
  <w:num w:numId="36">
    <w:abstractNumId w:val="44"/>
  </w:num>
  <w:num w:numId="37">
    <w:abstractNumId w:val="45"/>
  </w:num>
  <w:num w:numId="38">
    <w:abstractNumId w:val="25"/>
  </w:num>
  <w:num w:numId="39">
    <w:abstractNumId w:val="41"/>
  </w:num>
  <w:num w:numId="40">
    <w:abstractNumId w:val="33"/>
  </w:num>
  <w:num w:numId="41">
    <w:abstractNumId w:val="43"/>
  </w:num>
  <w:num w:numId="42">
    <w:abstractNumId w:val="17"/>
  </w:num>
  <w:num w:numId="43">
    <w:abstractNumId w:val="24"/>
  </w:num>
  <w:num w:numId="44">
    <w:abstractNumId w:val="18"/>
  </w:num>
  <w:num w:numId="45">
    <w:abstractNumId w:val="12"/>
  </w:num>
  <w:num w:numId="46">
    <w:abstractNumId w:val="23"/>
  </w:num>
  <w:num w:numId="47">
    <w:abstractNumId w:val="31"/>
  </w:num>
  <w:num w:numId="48">
    <w:abstractNumId w:val="0"/>
  </w:num>
  <w:num w:numId="49">
    <w:abstractNumId w:val="10"/>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0E41"/>
    <w:rsid w:val="00010374"/>
    <w:rsid w:val="00083AF7"/>
    <w:rsid w:val="000D20A6"/>
    <w:rsid w:val="00111989"/>
    <w:rsid w:val="00146202"/>
    <w:rsid w:val="0014696C"/>
    <w:rsid w:val="0017383C"/>
    <w:rsid w:val="00180263"/>
    <w:rsid w:val="001C0F1F"/>
    <w:rsid w:val="001D674C"/>
    <w:rsid w:val="001E6F41"/>
    <w:rsid w:val="0025376A"/>
    <w:rsid w:val="00270E41"/>
    <w:rsid w:val="00280B34"/>
    <w:rsid w:val="00282D3B"/>
    <w:rsid w:val="002A26E6"/>
    <w:rsid w:val="002A76DA"/>
    <w:rsid w:val="002B4FBB"/>
    <w:rsid w:val="002E3168"/>
    <w:rsid w:val="00304F2F"/>
    <w:rsid w:val="003531B5"/>
    <w:rsid w:val="003623EB"/>
    <w:rsid w:val="0038427A"/>
    <w:rsid w:val="00391D38"/>
    <w:rsid w:val="003A3D53"/>
    <w:rsid w:val="003F0F18"/>
    <w:rsid w:val="003F4DD3"/>
    <w:rsid w:val="00422425"/>
    <w:rsid w:val="0043761A"/>
    <w:rsid w:val="00441670"/>
    <w:rsid w:val="0046361A"/>
    <w:rsid w:val="004A0235"/>
    <w:rsid w:val="004C093D"/>
    <w:rsid w:val="004C5567"/>
    <w:rsid w:val="004D5BF2"/>
    <w:rsid w:val="004F71C6"/>
    <w:rsid w:val="00501DDE"/>
    <w:rsid w:val="005266D8"/>
    <w:rsid w:val="005436A2"/>
    <w:rsid w:val="00577C86"/>
    <w:rsid w:val="005D158C"/>
    <w:rsid w:val="005E1908"/>
    <w:rsid w:val="005E4E9B"/>
    <w:rsid w:val="0062336C"/>
    <w:rsid w:val="00627610"/>
    <w:rsid w:val="00802F59"/>
    <w:rsid w:val="00824D2D"/>
    <w:rsid w:val="008273FD"/>
    <w:rsid w:val="00892F52"/>
    <w:rsid w:val="008A375B"/>
    <w:rsid w:val="008C1073"/>
    <w:rsid w:val="008E531F"/>
    <w:rsid w:val="00914C13"/>
    <w:rsid w:val="00936041"/>
    <w:rsid w:val="00950D5F"/>
    <w:rsid w:val="00963D45"/>
    <w:rsid w:val="00970D1A"/>
    <w:rsid w:val="009716CD"/>
    <w:rsid w:val="009C1BB7"/>
    <w:rsid w:val="00A57447"/>
    <w:rsid w:val="00AA64F6"/>
    <w:rsid w:val="00AC5CDE"/>
    <w:rsid w:val="00B14495"/>
    <w:rsid w:val="00B26120"/>
    <w:rsid w:val="00B363E8"/>
    <w:rsid w:val="00B4610E"/>
    <w:rsid w:val="00BB3045"/>
    <w:rsid w:val="00BC008B"/>
    <w:rsid w:val="00CE12C4"/>
    <w:rsid w:val="00D03C7A"/>
    <w:rsid w:val="00D34143"/>
    <w:rsid w:val="00D82AB8"/>
    <w:rsid w:val="00DA10BE"/>
    <w:rsid w:val="00DB146B"/>
    <w:rsid w:val="00DD2F59"/>
    <w:rsid w:val="00DE3F85"/>
    <w:rsid w:val="00DF56D9"/>
    <w:rsid w:val="00E63029"/>
    <w:rsid w:val="00EA41A9"/>
    <w:rsid w:val="00EC3869"/>
    <w:rsid w:val="00ED6CAB"/>
    <w:rsid w:val="00EE6B28"/>
    <w:rsid w:val="00EF5C21"/>
    <w:rsid w:val="00F03328"/>
    <w:rsid w:val="00F9163C"/>
    <w:rsid w:val="00F9535B"/>
    <w:rsid w:val="00FF251F"/>
    <w:rsid w:val="00FF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41"/>
    <w:pPr>
      <w:spacing w:after="0" w:line="264" w:lineRule="auto"/>
      <w:jc w:val="both"/>
    </w:pPr>
    <w:rPr>
      <w:rFonts w:ascii="Arial" w:eastAsia="Arial Unicode MS" w:hAnsi="Arial" w:cs="Arial"/>
      <w:sz w:val="21"/>
      <w:szCs w:val="21"/>
      <w:lang w:val="en-GB" w:eastAsia="zh-CN"/>
    </w:rPr>
  </w:style>
  <w:style w:type="paragraph" w:styleId="Heading1">
    <w:name w:val="heading 1"/>
    <w:basedOn w:val="Normal"/>
    <w:next w:val="Normal"/>
    <w:link w:val="Heading1Char"/>
    <w:uiPriority w:val="9"/>
    <w:qFormat/>
    <w:rsid w:val="00270E41"/>
    <w:pPr>
      <w:keepNext/>
      <w:spacing w:before="240" w:after="60"/>
      <w:outlineLvl w:val="0"/>
    </w:pPr>
    <w:rPr>
      <w:b/>
      <w:sz w:val="28"/>
    </w:rPr>
  </w:style>
  <w:style w:type="paragraph" w:styleId="Heading2">
    <w:name w:val="heading 2"/>
    <w:basedOn w:val="Normal"/>
    <w:next w:val="Normal"/>
    <w:link w:val="Heading2Char"/>
    <w:uiPriority w:val="9"/>
    <w:qFormat/>
    <w:rsid w:val="00270E41"/>
    <w:pPr>
      <w:keepNext/>
      <w:spacing w:before="240" w:after="60"/>
      <w:outlineLvl w:val="1"/>
    </w:pPr>
    <w:rPr>
      <w:b/>
      <w:i/>
      <w:sz w:val="24"/>
    </w:rPr>
  </w:style>
  <w:style w:type="paragraph" w:styleId="Heading3">
    <w:name w:val="heading 3"/>
    <w:basedOn w:val="Normal"/>
    <w:next w:val="Normal"/>
    <w:link w:val="Heading3Char"/>
    <w:uiPriority w:val="9"/>
    <w:qFormat/>
    <w:rsid w:val="00270E41"/>
    <w:pPr>
      <w:keepNext/>
      <w:spacing w:before="240" w:after="60"/>
      <w:outlineLvl w:val="2"/>
    </w:pPr>
    <w:rPr>
      <w:sz w:val="24"/>
    </w:rPr>
  </w:style>
  <w:style w:type="paragraph" w:styleId="Heading4">
    <w:name w:val="heading 4"/>
    <w:basedOn w:val="Normal"/>
    <w:next w:val="Normal"/>
    <w:link w:val="Heading4Char"/>
    <w:uiPriority w:val="9"/>
    <w:qFormat/>
    <w:rsid w:val="00270E41"/>
    <w:pPr>
      <w:keepNext/>
      <w:tabs>
        <w:tab w:val="num" w:pos="2126"/>
      </w:tabs>
      <w:spacing w:before="240" w:after="60"/>
      <w:ind w:left="2126" w:hanging="709"/>
      <w:outlineLvl w:val="3"/>
    </w:pPr>
    <w:rPr>
      <w:b/>
      <w:sz w:val="24"/>
    </w:rPr>
  </w:style>
  <w:style w:type="paragraph" w:styleId="Heading5">
    <w:name w:val="heading 5"/>
    <w:basedOn w:val="Normal"/>
    <w:next w:val="Normal"/>
    <w:link w:val="Heading5Char"/>
    <w:uiPriority w:val="9"/>
    <w:qFormat/>
    <w:rsid w:val="00270E41"/>
    <w:pPr>
      <w:spacing w:before="240" w:after="60"/>
      <w:outlineLvl w:val="4"/>
    </w:pPr>
    <w:rPr>
      <w:sz w:val="22"/>
    </w:rPr>
  </w:style>
  <w:style w:type="paragraph" w:styleId="Heading6">
    <w:name w:val="heading 6"/>
    <w:basedOn w:val="Normal"/>
    <w:next w:val="Normal"/>
    <w:link w:val="Heading6Char"/>
    <w:uiPriority w:val="9"/>
    <w:qFormat/>
    <w:rsid w:val="00270E41"/>
    <w:pPr>
      <w:spacing w:before="240" w:after="60"/>
      <w:outlineLvl w:val="5"/>
    </w:pPr>
    <w:rPr>
      <w:rFonts w:ascii="Times New Roman" w:hAnsi="Times New Roman"/>
      <w:i/>
      <w:sz w:val="22"/>
    </w:rPr>
  </w:style>
  <w:style w:type="paragraph" w:styleId="Heading7">
    <w:name w:val="heading 7"/>
    <w:basedOn w:val="Normal"/>
    <w:next w:val="Normal"/>
    <w:link w:val="Heading7Char"/>
    <w:uiPriority w:val="9"/>
    <w:qFormat/>
    <w:rsid w:val="00270E41"/>
    <w:pPr>
      <w:spacing w:before="240" w:after="60"/>
      <w:outlineLvl w:val="6"/>
    </w:pPr>
    <w:rPr>
      <w:sz w:val="20"/>
    </w:rPr>
  </w:style>
  <w:style w:type="paragraph" w:styleId="Heading8">
    <w:name w:val="heading 8"/>
    <w:basedOn w:val="Normal"/>
    <w:next w:val="Normal"/>
    <w:link w:val="Heading8Char"/>
    <w:uiPriority w:val="9"/>
    <w:qFormat/>
    <w:rsid w:val="00270E41"/>
    <w:pPr>
      <w:spacing w:before="240" w:after="60"/>
      <w:outlineLvl w:val="7"/>
    </w:pPr>
    <w:rPr>
      <w:i/>
      <w:sz w:val="20"/>
    </w:rPr>
  </w:style>
  <w:style w:type="paragraph" w:styleId="Heading9">
    <w:name w:val="heading 9"/>
    <w:basedOn w:val="Normal"/>
    <w:next w:val="Normal"/>
    <w:link w:val="Heading9Char"/>
    <w:uiPriority w:val="9"/>
    <w:qFormat/>
    <w:rsid w:val="00270E4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41"/>
    <w:rPr>
      <w:rFonts w:ascii="Arial" w:eastAsia="Arial Unicode MS" w:hAnsi="Arial" w:cs="Arial"/>
      <w:b/>
      <w:sz w:val="28"/>
      <w:szCs w:val="21"/>
      <w:lang w:val="en-GB" w:eastAsia="zh-CN"/>
    </w:rPr>
  </w:style>
  <w:style w:type="character" w:customStyle="1" w:styleId="Heading2Char">
    <w:name w:val="Heading 2 Char"/>
    <w:basedOn w:val="DefaultParagraphFont"/>
    <w:link w:val="Heading2"/>
    <w:uiPriority w:val="9"/>
    <w:rsid w:val="00270E41"/>
    <w:rPr>
      <w:rFonts w:ascii="Arial" w:eastAsia="Arial Unicode MS" w:hAnsi="Arial" w:cs="Arial"/>
      <w:b/>
      <w:i/>
      <w:sz w:val="24"/>
      <w:szCs w:val="21"/>
      <w:lang w:val="en-GB" w:eastAsia="zh-CN"/>
    </w:rPr>
  </w:style>
  <w:style w:type="character" w:customStyle="1" w:styleId="Heading3Char">
    <w:name w:val="Heading 3 Char"/>
    <w:basedOn w:val="DefaultParagraphFont"/>
    <w:link w:val="Heading3"/>
    <w:uiPriority w:val="9"/>
    <w:rsid w:val="00270E41"/>
    <w:rPr>
      <w:rFonts w:ascii="Arial" w:eastAsia="Arial Unicode MS" w:hAnsi="Arial" w:cs="Arial"/>
      <w:sz w:val="24"/>
      <w:szCs w:val="21"/>
      <w:lang w:val="en-GB" w:eastAsia="zh-CN"/>
    </w:rPr>
  </w:style>
  <w:style w:type="character" w:customStyle="1" w:styleId="Heading4Char">
    <w:name w:val="Heading 4 Char"/>
    <w:basedOn w:val="DefaultParagraphFont"/>
    <w:link w:val="Heading4"/>
    <w:uiPriority w:val="9"/>
    <w:rsid w:val="00270E41"/>
    <w:rPr>
      <w:rFonts w:ascii="Arial" w:eastAsia="Arial Unicode MS" w:hAnsi="Arial" w:cs="Arial"/>
      <w:b/>
      <w:sz w:val="24"/>
      <w:szCs w:val="21"/>
      <w:lang w:val="en-GB" w:eastAsia="zh-CN"/>
    </w:rPr>
  </w:style>
  <w:style w:type="character" w:customStyle="1" w:styleId="Heading5Char">
    <w:name w:val="Heading 5 Char"/>
    <w:basedOn w:val="DefaultParagraphFont"/>
    <w:link w:val="Heading5"/>
    <w:uiPriority w:val="9"/>
    <w:rsid w:val="00270E41"/>
    <w:rPr>
      <w:rFonts w:ascii="Arial" w:eastAsia="Arial Unicode MS" w:hAnsi="Arial" w:cs="Arial"/>
      <w:szCs w:val="21"/>
      <w:lang w:val="en-GB" w:eastAsia="zh-CN"/>
    </w:rPr>
  </w:style>
  <w:style w:type="character" w:customStyle="1" w:styleId="Heading6Char">
    <w:name w:val="Heading 6 Char"/>
    <w:basedOn w:val="DefaultParagraphFont"/>
    <w:link w:val="Heading6"/>
    <w:uiPriority w:val="9"/>
    <w:rsid w:val="00270E41"/>
    <w:rPr>
      <w:rFonts w:ascii="Times New Roman" w:eastAsia="Arial Unicode MS" w:hAnsi="Times New Roman" w:cs="Arial"/>
      <w:i/>
      <w:szCs w:val="21"/>
      <w:lang w:val="en-GB" w:eastAsia="zh-CN"/>
    </w:rPr>
  </w:style>
  <w:style w:type="character" w:customStyle="1" w:styleId="Heading7Char">
    <w:name w:val="Heading 7 Char"/>
    <w:basedOn w:val="DefaultParagraphFont"/>
    <w:link w:val="Heading7"/>
    <w:uiPriority w:val="9"/>
    <w:rsid w:val="00270E41"/>
    <w:rPr>
      <w:rFonts w:ascii="Arial" w:eastAsia="Arial Unicode MS" w:hAnsi="Arial" w:cs="Arial"/>
      <w:sz w:val="20"/>
      <w:szCs w:val="21"/>
      <w:lang w:val="en-GB" w:eastAsia="zh-CN"/>
    </w:rPr>
  </w:style>
  <w:style w:type="character" w:customStyle="1" w:styleId="Heading8Char">
    <w:name w:val="Heading 8 Char"/>
    <w:basedOn w:val="DefaultParagraphFont"/>
    <w:link w:val="Heading8"/>
    <w:uiPriority w:val="9"/>
    <w:rsid w:val="00270E41"/>
    <w:rPr>
      <w:rFonts w:ascii="Arial" w:eastAsia="Arial Unicode MS" w:hAnsi="Arial" w:cs="Arial"/>
      <w:i/>
      <w:sz w:val="20"/>
      <w:szCs w:val="21"/>
      <w:lang w:val="en-GB" w:eastAsia="zh-CN"/>
    </w:rPr>
  </w:style>
  <w:style w:type="character" w:customStyle="1" w:styleId="Heading9Char">
    <w:name w:val="Heading 9 Char"/>
    <w:basedOn w:val="DefaultParagraphFont"/>
    <w:link w:val="Heading9"/>
    <w:uiPriority w:val="9"/>
    <w:rsid w:val="00270E41"/>
    <w:rPr>
      <w:rFonts w:ascii="Arial" w:eastAsia="Arial Unicode MS" w:hAnsi="Arial" w:cs="Arial"/>
      <w:b/>
      <w:i/>
      <w:sz w:val="18"/>
      <w:szCs w:val="21"/>
      <w:lang w:val="en-GB" w:eastAsia="zh-CN"/>
    </w:rPr>
  </w:style>
  <w:style w:type="paragraph" w:customStyle="1" w:styleId="Body">
    <w:name w:val="Body"/>
    <w:basedOn w:val="Normal"/>
    <w:rsid w:val="00270E41"/>
    <w:pPr>
      <w:spacing w:after="210"/>
    </w:pPr>
  </w:style>
  <w:style w:type="paragraph" w:customStyle="1" w:styleId="Body1">
    <w:name w:val="Body 1"/>
    <w:basedOn w:val="Body"/>
    <w:link w:val="Body1Char"/>
    <w:rsid w:val="00270E41"/>
  </w:style>
  <w:style w:type="paragraph" w:customStyle="1" w:styleId="Body2">
    <w:name w:val="Body 2"/>
    <w:basedOn w:val="Body1"/>
    <w:link w:val="Body2Char"/>
    <w:rsid w:val="00270E41"/>
    <w:pPr>
      <w:ind w:left="709"/>
    </w:pPr>
  </w:style>
  <w:style w:type="paragraph" w:customStyle="1" w:styleId="Body3">
    <w:name w:val="Body 3"/>
    <w:basedOn w:val="Body2"/>
    <w:link w:val="Body3Char"/>
    <w:rsid w:val="00270E41"/>
    <w:pPr>
      <w:ind w:left="1418"/>
    </w:pPr>
  </w:style>
  <w:style w:type="paragraph" w:customStyle="1" w:styleId="Body4">
    <w:name w:val="Body 4"/>
    <w:basedOn w:val="Body3"/>
    <w:rsid w:val="00270E41"/>
    <w:pPr>
      <w:ind w:left="2126"/>
    </w:pPr>
  </w:style>
  <w:style w:type="paragraph" w:customStyle="1" w:styleId="Body5">
    <w:name w:val="Body 5"/>
    <w:basedOn w:val="Body4"/>
    <w:rsid w:val="00270E41"/>
    <w:pPr>
      <w:ind w:left="2835"/>
    </w:pPr>
  </w:style>
  <w:style w:type="character" w:customStyle="1" w:styleId="BoldText">
    <w:name w:val="BoldText"/>
    <w:basedOn w:val="DefaultParagraphFont"/>
    <w:rsid w:val="00270E41"/>
    <w:rPr>
      <w:rFonts w:cs="Times New Roman"/>
      <w:b/>
    </w:rPr>
  </w:style>
  <w:style w:type="paragraph" w:styleId="Footer">
    <w:name w:val="footer"/>
    <w:basedOn w:val="Normal"/>
    <w:link w:val="FooterChar"/>
    <w:rsid w:val="00270E41"/>
    <w:pPr>
      <w:tabs>
        <w:tab w:val="center" w:pos="4536"/>
        <w:tab w:val="right" w:pos="9072"/>
      </w:tabs>
      <w:jc w:val="left"/>
    </w:pPr>
    <w:rPr>
      <w:sz w:val="16"/>
    </w:rPr>
  </w:style>
  <w:style w:type="character" w:customStyle="1" w:styleId="FooterChar">
    <w:name w:val="Footer Char"/>
    <w:basedOn w:val="DefaultParagraphFont"/>
    <w:link w:val="Footer"/>
    <w:rsid w:val="00270E41"/>
    <w:rPr>
      <w:rFonts w:ascii="Arial" w:eastAsia="Arial Unicode MS" w:hAnsi="Arial" w:cs="Arial"/>
      <w:sz w:val="16"/>
      <w:szCs w:val="21"/>
      <w:lang w:val="en-GB" w:eastAsia="zh-CN"/>
    </w:rPr>
  </w:style>
  <w:style w:type="character" w:styleId="FootnoteReference">
    <w:name w:val="footnote reference"/>
    <w:basedOn w:val="DefaultParagraphFont"/>
    <w:uiPriority w:val="99"/>
    <w:rsid w:val="00270E41"/>
    <w:rPr>
      <w:rFonts w:cs="Times New Roman"/>
      <w:vertAlign w:val="superscript"/>
    </w:rPr>
  </w:style>
  <w:style w:type="paragraph" w:styleId="FootnoteText">
    <w:name w:val="footnote text"/>
    <w:basedOn w:val="Normal"/>
    <w:link w:val="FootnoteTextChar"/>
    <w:uiPriority w:val="99"/>
    <w:rsid w:val="00270E41"/>
    <w:pPr>
      <w:tabs>
        <w:tab w:val="left" w:pos="720"/>
      </w:tabs>
      <w:ind w:left="720" w:hanging="720"/>
    </w:pPr>
    <w:rPr>
      <w:sz w:val="20"/>
    </w:rPr>
  </w:style>
  <w:style w:type="character" w:customStyle="1" w:styleId="FootnoteTextChar">
    <w:name w:val="Footnote Text Char"/>
    <w:basedOn w:val="DefaultParagraphFont"/>
    <w:link w:val="FootnoteText"/>
    <w:uiPriority w:val="99"/>
    <w:rsid w:val="00270E41"/>
    <w:rPr>
      <w:rFonts w:ascii="Arial" w:eastAsia="Arial Unicode MS" w:hAnsi="Arial" w:cs="Arial"/>
      <w:sz w:val="20"/>
      <w:szCs w:val="21"/>
      <w:lang w:val="en-GB" w:eastAsia="zh-CN"/>
    </w:rPr>
  </w:style>
  <w:style w:type="paragraph" w:styleId="Header">
    <w:name w:val="header"/>
    <w:basedOn w:val="Normal"/>
    <w:link w:val="HeaderChar"/>
    <w:uiPriority w:val="99"/>
    <w:rsid w:val="00270E41"/>
    <w:pPr>
      <w:tabs>
        <w:tab w:val="center" w:pos="4536"/>
        <w:tab w:val="right" w:pos="9072"/>
      </w:tabs>
    </w:pPr>
  </w:style>
  <w:style w:type="character" w:customStyle="1" w:styleId="HeaderChar">
    <w:name w:val="Header Char"/>
    <w:basedOn w:val="DefaultParagraphFont"/>
    <w:link w:val="Header"/>
    <w:uiPriority w:val="99"/>
    <w:rsid w:val="00270E41"/>
    <w:rPr>
      <w:rFonts w:ascii="Arial" w:eastAsia="Arial Unicode MS" w:hAnsi="Arial" w:cs="Arial"/>
      <w:sz w:val="21"/>
      <w:szCs w:val="21"/>
      <w:lang w:val="en-GB" w:eastAsia="zh-CN"/>
    </w:rPr>
  </w:style>
  <w:style w:type="character" w:customStyle="1" w:styleId="Heading1Text">
    <w:name w:val="Heading 1 Text"/>
    <w:basedOn w:val="BoldText"/>
    <w:rsid w:val="00270E41"/>
    <w:rPr>
      <w:rFonts w:cs="Times New Roman"/>
      <w:b/>
      <w:smallCaps/>
    </w:rPr>
  </w:style>
  <w:style w:type="character" w:customStyle="1" w:styleId="Heading2Text">
    <w:name w:val="Heading 2 Text"/>
    <w:basedOn w:val="BoldText"/>
    <w:rsid w:val="00270E41"/>
    <w:rPr>
      <w:rFonts w:cs="Times New Roman"/>
      <w:b/>
    </w:rPr>
  </w:style>
  <w:style w:type="character" w:customStyle="1" w:styleId="Heading3Text">
    <w:name w:val="Heading 3 Text"/>
    <w:basedOn w:val="Heading2Text"/>
    <w:rsid w:val="00270E41"/>
    <w:rPr>
      <w:rFonts w:cs="Times New Roman"/>
      <w:b/>
    </w:rPr>
  </w:style>
  <w:style w:type="character" w:customStyle="1" w:styleId="Heading4Text">
    <w:name w:val="Heading 4 Text"/>
    <w:basedOn w:val="Heading3Text"/>
    <w:rsid w:val="00270E41"/>
    <w:rPr>
      <w:rFonts w:cs="Times New Roman"/>
      <w:b/>
    </w:rPr>
  </w:style>
  <w:style w:type="paragraph" w:customStyle="1" w:styleId="Level1">
    <w:name w:val="Level 1"/>
    <w:basedOn w:val="Body1"/>
    <w:next w:val="Body2"/>
    <w:rsid w:val="00270E41"/>
    <w:pPr>
      <w:tabs>
        <w:tab w:val="num" w:pos="709"/>
      </w:tabs>
      <w:ind w:left="709" w:hanging="709"/>
      <w:outlineLvl w:val="0"/>
    </w:pPr>
  </w:style>
  <w:style w:type="paragraph" w:customStyle="1" w:styleId="Level2">
    <w:name w:val="Level 2"/>
    <w:basedOn w:val="Body2"/>
    <w:next w:val="Body2"/>
    <w:rsid w:val="00270E41"/>
    <w:pPr>
      <w:tabs>
        <w:tab w:val="num" w:pos="709"/>
      </w:tabs>
      <w:ind w:hanging="709"/>
      <w:outlineLvl w:val="1"/>
    </w:pPr>
  </w:style>
  <w:style w:type="paragraph" w:customStyle="1" w:styleId="Level3">
    <w:name w:val="Level 3"/>
    <w:basedOn w:val="Body3"/>
    <w:next w:val="Body3"/>
    <w:link w:val="Level3Char"/>
    <w:rsid w:val="00270E41"/>
    <w:pPr>
      <w:tabs>
        <w:tab w:val="num" w:pos="1417"/>
      </w:tabs>
      <w:ind w:left="1417" w:hanging="708"/>
      <w:outlineLvl w:val="2"/>
    </w:pPr>
  </w:style>
  <w:style w:type="paragraph" w:customStyle="1" w:styleId="Level4">
    <w:name w:val="Level 4"/>
    <w:basedOn w:val="Body4"/>
    <w:next w:val="Body4"/>
    <w:rsid w:val="00270E41"/>
    <w:pPr>
      <w:tabs>
        <w:tab w:val="num" w:pos="2126"/>
      </w:tabs>
      <w:ind w:hanging="709"/>
      <w:outlineLvl w:val="3"/>
    </w:pPr>
  </w:style>
  <w:style w:type="paragraph" w:customStyle="1" w:styleId="Level5">
    <w:name w:val="Level 5"/>
    <w:basedOn w:val="Body5"/>
    <w:next w:val="Body5"/>
    <w:rsid w:val="00270E41"/>
    <w:pPr>
      <w:tabs>
        <w:tab w:val="num" w:pos="2835"/>
      </w:tabs>
      <w:ind w:hanging="709"/>
      <w:outlineLvl w:val="4"/>
    </w:pPr>
  </w:style>
  <w:style w:type="paragraph" w:styleId="TOC1">
    <w:name w:val="toc 1"/>
    <w:basedOn w:val="Body"/>
    <w:next w:val="Normal"/>
    <w:autoRedefine/>
    <w:uiPriority w:val="39"/>
    <w:rsid w:val="00270E41"/>
    <w:pPr>
      <w:keepNext/>
      <w:tabs>
        <w:tab w:val="left" w:pos="709"/>
        <w:tab w:val="right" w:leader="dot" w:pos="9062"/>
      </w:tabs>
      <w:spacing w:after="120"/>
      <w:ind w:left="709" w:right="709" w:hanging="709"/>
      <w:jc w:val="center"/>
    </w:pPr>
  </w:style>
  <w:style w:type="paragraph" w:styleId="TOC2">
    <w:name w:val="toc 2"/>
    <w:basedOn w:val="TOC1"/>
    <w:autoRedefine/>
    <w:uiPriority w:val="39"/>
    <w:semiHidden/>
    <w:rsid w:val="00270E41"/>
    <w:pPr>
      <w:tabs>
        <w:tab w:val="clear" w:pos="709"/>
        <w:tab w:val="left" w:pos="706"/>
      </w:tabs>
      <w:ind w:left="1418"/>
    </w:pPr>
  </w:style>
  <w:style w:type="paragraph" w:styleId="TOC3">
    <w:name w:val="toc 3"/>
    <w:basedOn w:val="TOC2"/>
    <w:next w:val="Normal"/>
    <w:autoRedefine/>
    <w:uiPriority w:val="39"/>
    <w:semiHidden/>
    <w:rsid w:val="00270E41"/>
    <w:pPr>
      <w:tabs>
        <w:tab w:val="left" w:pos="1418"/>
      </w:tabs>
      <w:ind w:left="2127"/>
    </w:pPr>
  </w:style>
  <w:style w:type="paragraph" w:styleId="TOC4">
    <w:name w:val="toc 4"/>
    <w:basedOn w:val="Normal"/>
    <w:next w:val="Normal"/>
    <w:autoRedefine/>
    <w:uiPriority w:val="39"/>
    <w:semiHidden/>
    <w:rsid w:val="00270E41"/>
    <w:pPr>
      <w:ind w:left="2126" w:right="709"/>
    </w:pPr>
  </w:style>
  <w:style w:type="paragraph" w:styleId="BlockText">
    <w:name w:val="Block Text"/>
    <w:basedOn w:val="Normal"/>
    <w:uiPriority w:val="99"/>
    <w:semiHidden/>
    <w:rsid w:val="00270E41"/>
    <w:pPr>
      <w:spacing w:after="120"/>
      <w:ind w:left="1440" w:right="1440"/>
    </w:pPr>
  </w:style>
  <w:style w:type="paragraph" w:styleId="BodyText">
    <w:name w:val="Body Text"/>
    <w:basedOn w:val="Normal"/>
    <w:link w:val="BodyTextChar"/>
    <w:uiPriority w:val="99"/>
    <w:semiHidden/>
    <w:rsid w:val="00270E41"/>
    <w:pPr>
      <w:spacing w:after="120"/>
    </w:pPr>
  </w:style>
  <w:style w:type="character" w:customStyle="1" w:styleId="BodyTextChar">
    <w:name w:val="Body Text Char"/>
    <w:basedOn w:val="DefaultParagraphFont"/>
    <w:link w:val="BodyText"/>
    <w:uiPriority w:val="99"/>
    <w:semiHidden/>
    <w:rsid w:val="00270E41"/>
    <w:rPr>
      <w:rFonts w:ascii="Arial" w:eastAsia="Arial Unicode MS" w:hAnsi="Arial" w:cs="Arial"/>
      <w:sz w:val="21"/>
      <w:szCs w:val="21"/>
      <w:lang w:val="en-GB" w:eastAsia="zh-CN"/>
    </w:rPr>
  </w:style>
  <w:style w:type="character" w:customStyle="1" w:styleId="BoldItalicText">
    <w:name w:val="BoldItalicText"/>
    <w:basedOn w:val="DefaultParagraphFont"/>
    <w:semiHidden/>
    <w:rsid w:val="00270E41"/>
    <w:rPr>
      <w:rFonts w:cs="Times New Roman"/>
      <w:b/>
      <w:i/>
    </w:rPr>
  </w:style>
  <w:style w:type="character" w:customStyle="1" w:styleId="ItalicText">
    <w:name w:val="ItalicText"/>
    <w:basedOn w:val="DefaultParagraphFont"/>
    <w:rsid w:val="00270E41"/>
    <w:rPr>
      <w:rFonts w:cs="Times New Roman"/>
      <w:i/>
    </w:rPr>
  </w:style>
  <w:style w:type="character" w:customStyle="1" w:styleId="BoldUnderlinedText">
    <w:name w:val="BoldUnderlinedText"/>
    <w:basedOn w:val="DefaultParagraphFont"/>
    <w:semiHidden/>
    <w:rsid w:val="00270E41"/>
    <w:rPr>
      <w:rFonts w:cs="Times New Roman"/>
      <w:b/>
      <w:u w:val="single"/>
    </w:rPr>
  </w:style>
  <w:style w:type="character" w:customStyle="1" w:styleId="UnderlinedText">
    <w:name w:val="UnderlinedText"/>
    <w:basedOn w:val="DefaultParagraphFont"/>
    <w:rsid w:val="00270E41"/>
    <w:rPr>
      <w:rFonts w:cs="Times New Roman"/>
      <w:u w:val="single"/>
    </w:rPr>
  </w:style>
  <w:style w:type="paragraph" w:styleId="BodyText2">
    <w:name w:val="Body Text 2"/>
    <w:basedOn w:val="Normal"/>
    <w:link w:val="BodyText2Char"/>
    <w:uiPriority w:val="99"/>
    <w:semiHidden/>
    <w:rsid w:val="00270E41"/>
    <w:pPr>
      <w:spacing w:after="120" w:line="480" w:lineRule="auto"/>
    </w:pPr>
  </w:style>
  <w:style w:type="character" w:customStyle="1" w:styleId="BodyText2Char">
    <w:name w:val="Body Text 2 Char"/>
    <w:basedOn w:val="DefaultParagraphFont"/>
    <w:link w:val="BodyText2"/>
    <w:uiPriority w:val="99"/>
    <w:semiHidden/>
    <w:rsid w:val="00270E41"/>
    <w:rPr>
      <w:rFonts w:ascii="Arial" w:eastAsia="Arial Unicode MS" w:hAnsi="Arial" w:cs="Arial"/>
      <w:sz w:val="21"/>
      <w:szCs w:val="21"/>
      <w:lang w:val="en-GB" w:eastAsia="zh-CN"/>
    </w:rPr>
  </w:style>
  <w:style w:type="paragraph" w:styleId="BodyText3">
    <w:name w:val="Body Text 3"/>
    <w:basedOn w:val="Normal"/>
    <w:link w:val="BodyText3Char"/>
    <w:uiPriority w:val="99"/>
    <w:semiHidden/>
    <w:rsid w:val="00270E41"/>
    <w:pPr>
      <w:spacing w:after="120"/>
    </w:pPr>
    <w:rPr>
      <w:sz w:val="16"/>
    </w:rPr>
  </w:style>
  <w:style w:type="character" w:customStyle="1" w:styleId="BodyText3Char">
    <w:name w:val="Body Text 3 Char"/>
    <w:basedOn w:val="DefaultParagraphFont"/>
    <w:link w:val="BodyText3"/>
    <w:uiPriority w:val="99"/>
    <w:semiHidden/>
    <w:rsid w:val="00270E41"/>
    <w:rPr>
      <w:rFonts w:ascii="Arial" w:eastAsia="Arial Unicode MS" w:hAnsi="Arial" w:cs="Arial"/>
      <w:sz w:val="16"/>
      <w:szCs w:val="21"/>
      <w:lang w:val="en-GB" w:eastAsia="zh-CN"/>
    </w:rPr>
  </w:style>
  <w:style w:type="paragraph" w:styleId="BodyTextFirstIndent">
    <w:name w:val="Body Text First Indent"/>
    <w:basedOn w:val="BodyText"/>
    <w:link w:val="BodyTextFirstIndentChar"/>
    <w:uiPriority w:val="99"/>
    <w:semiHidden/>
    <w:rsid w:val="00270E41"/>
    <w:pPr>
      <w:ind w:firstLine="210"/>
    </w:pPr>
  </w:style>
  <w:style w:type="character" w:customStyle="1" w:styleId="BodyTextFirstIndentChar">
    <w:name w:val="Body Text First Indent Char"/>
    <w:basedOn w:val="BodyTextChar"/>
    <w:link w:val="BodyTextFirstIndent"/>
    <w:uiPriority w:val="99"/>
    <w:semiHidden/>
    <w:rsid w:val="00270E41"/>
    <w:rPr>
      <w:rFonts w:ascii="Arial" w:eastAsia="Arial Unicode MS" w:hAnsi="Arial" w:cs="Arial"/>
      <w:sz w:val="21"/>
      <w:szCs w:val="21"/>
      <w:lang w:val="en-GB" w:eastAsia="zh-CN"/>
    </w:rPr>
  </w:style>
  <w:style w:type="paragraph" w:styleId="BodyTextIndent">
    <w:name w:val="Body Text Indent"/>
    <w:basedOn w:val="Normal"/>
    <w:link w:val="BodyTextIndentChar"/>
    <w:uiPriority w:val="99"/>
    <w:semiHidden/>
    <w:rsid w:val="00270E41"/>
    <w:pPr>
      <w:spacing w:after="120"/>
      <w:ind w:left="283"/>
    </w:pPr>
  </w:style>
  <w:style w:type="character" w:customStyle="1" w:styleId="BodyTextIndentChar">
    <w:name w:val="Body Text Indent Char"/>
    <w:basedOn w:val="DefaultParagraphFont"/>
    <w:link w:val="BodyTextIndent"/>
    <w:uiPriority w:val="99"/>
    <w:semiHidden/>
    <w:rsid w:val="00270E41"/>
    <w:rPr>
      <w:rFonts w:ascii="Arial" w:eastAsia="Arial Unicode MS" w:hAnsi="Arial" w:cs="Arial"/>
      <w:sz w:val="21"/>
      <w:szCs w:val="21"/>
      <w:lang w:val="en-GB" w:eastAsia="zh-CN"/>
    </w:rPr>
  </w:style>
  <w:style w:type="paragraph" w:styleId="BodyTextFirstIndent2">
    <w:name w:val="Body Text First Indent 2"/>
    <w:basedOn w:val="BodyTextIndent"/>
    <w:link w:val="BodyTextFirstIndent2Char"/>
    <w:uiPriority w:val="99"/>
    <w:semiHidden/>
    <w:rsid w:val="00270E41"/>
    <w:pPr>
      <w:ind w:firstLine="210"/>
    </w:pPr>
  </w:style>
  <w:style w:type="character" w:customStyle="1" w:styleId="BodyTextFirstIndent2Char">
    <w:name w:val="Body Text First Indent 2 Char"/>
    <w:basedOn w:val="BodyTextIndentChar"/>
    <w:link w:val="BodyTextFirstIndent2"/>
    <w:uiPriority w:val="99"/>
    <w:semiHidden/>
    <w:rsid w:val="00270E41"/>
    <w:rPr>
      <w:rFonts w:ascii="Arial" w:eastAsia="Arial Unicode MS" w:hAnsi="Arial" w:cs="Arial"/>
      <w:sz w:val="21"/>
      <w:szCs w:val="21"/>
      <w:lang w:val="en-GB" w:eastAsia="zh-CN"/>
    </w:rPr>
  </w:style>
  <w:style w:type="paragraph" w:styleId="BodyTextIndent2">
    <w:name w:val="Body Text Indent 2"/>
    <w:basedOn w:val="Normal"/>
    <w:link w:val="BodyTextIndent2Char"/>
    <w:uiPriority w:val="99"/>
    <w:semiHidden/>
    <w:rsid w:val="00270E41"/>
    <w:pPr>
      <w:spacing w:after="120" w:line="480" w:lineRule="auto"/>
      <w:ind w:left="283"/>
    </w:pPr>
  </w:style>
  <w:style w:type="character" w:customStyle="1" w:styleId="BodyTextIndent2Char">
    <w:name w:val="Body Text Indent 2 Char"/>
    <w:basedOn w:val="DefaultParagraphFont"/>
    <w:link w:val="BodyTextIndent2"/>
    <w:uiPriority w:val="99"/>
    <w:semiHidden/>
    <w:rsid w:val="00270E41"/>
    <w:rPr>
      <w:rFonts w:ascii="Arial" w:eastAsia="Arial Unicode MS" w:hAnsi="Arial" w:cs="Arial"/>
      <w:sz w:val="21"/>
      <w:szCs w:val="21"/>
      <w:lang w:val="en-GB" w:eastAsia="zh-CN"/>
    </w:rPr>
  </w:style>
  <w:style w:type="paragraph" w:styleId="BodyTextIndent3">
    <w:name w:val="Body Text Indent 3"/>
    <w:basedOn w:val="Normal"/>
    <w:link w:val="BodyTextIndent3Char"/>
    <w:uiPriority w:val="99"/>
    <w:semiHidden/>
    <w:rsid w:val="00270E41"/>
    <w:pPr>
      <w:spacing w:after="120"/>
      <w:ind w:left="283"/>
    </w:pPr>
    <w:rPr>
      <w:sz w:val="16"/>
    </w:rPr>
  </w:style>
  <w:style w:type="character" w:customStyle="1" w:styleId="BodyTextIndent3Char">
    <w:name w:val="Body Text Indent 3 Char"/>
    <w:basedOn w:val="DefaultParagraphFont"/>
    <w:link w:val="BodyTextIndent3"/>
    <w:uiPriority w:val="99"/>
    <w:semiHidden/>
    <w:rsid w:val="00270E41"/>
    <w:rPr>
      <w:rFonts w:ascii="Arial" w:eastAsia="Arial Unicode MS" w:hAnsi="Arial" w:cs="Arial"/>
      <w:sz w:val="16"/>
      <w:szCs w:val="21"/>
      <w:lang w:val="en-GB" w:eastAsia="zh-CN"/>
    </w:rPr>
  </w:style>
  <w:style w:type="paragraph" w:styleId="Caption">
    <w:name w:val="caption"/>
    <w:basedOn w:val="Normal"/>
    <w:next w:val="Normal"/>
    <w:uiPriority w:val="35"/>
    <w:qFormat/>
    <w:rsid w:val="00270E41"/>
    <w:pPr>
      <w:spacing w:before="120" w:after="120"/>
    </w:pPr>
    <w:rPr>
      <w:b/>
    </w:rPr>
  </w:style>
  <w:style w:type="paragraph" w:styleId="Closing">
    <w:name w:val="Closing"/>
    <w:basedOn w:val="Normal"/>
    <w:link w:val="ClosingChar"/>
    <w:uiPriority w:val="99"/>
    <w:semiHidden/>
    <w:rsid w:val="00270E41"/>
    <w:pPr>
      <w:ind w:left="4252"/>
    </w:pPr>
  </w:style>
  <w:style w:type="character" w:customStyle="1" w:styleId="ClosingChar">
    <w:name w:val="Closing Char"/>
    <w:basedOn w:val="DefaultParagraphFont"/>
    <w:link w:val="Closing"/>
    <w:uiPriority w:val="99"/>
    <w:semiHidden/>
    <w:rsid w:val="00270E41"/>
    <w:rPr>
      <w:rFonts w:ascii="Arial" w:eastAsia="Arial Unicode MS" w:hAnsi="Arial" w:cs="Arial"/>
      <w:sz w:val="21"/>
      <w:szCs w:val="21"/>
      <w:lang w:val="en-GB" w:eastAsia="zh-CN"/>
    </w:rPr>
  </w:style>
  <w:style w:type="character" w:styleId="CommentReference">
    <w:name w:val="annotation reference"/>
    <w:basedOn w:val="DefaultParagraphFont"/>
    <w:uiPriority w:val="99"/>
    <w:semiHidden/>
    <w:rsid w:val="00270E41"/>
    <w:rPr>
      <w:rFonts w:cs="Times New Roman"/>
      <w:sz w:val="16"/>
    </w:rPr>
  </w:style>
  <w:style w:type="paragraph" w:styleId="CommentText">
    <w:name w:val="annotation text"/>
    <w:basedOn w:val="Normal"/>
    <w:link w:val="CommentTextChar"/>
    <w:uiPriority w:val="99"/>
    <w:semiHidden/>
    <w:rsid w:val="00270E41"/>
    <w:rPr>
      <w:sz w:val="20"/>
    </w:rPr>
  </w:style>
  <w:style w:type="character" w:customStyle="1" w:styleId="CommentTextChar">
    <w:name w:val="Comment Text Char"/>
    <w:basedOn w:val="DefaultParagraphFont"/>
    <w:link w:val="CommentText"/>
    <w:uiPriority w:val="99"/>
    <w:semiHidden/>
    <w:rsid w:val="00270E41"/>
    <w:rPr>
      <w:rFonts w:ascii="Arial" w:eastAsia="Arial Unicode MS" w:hAnsi="Arial" w:cs="Arial"/>
      <w:sz w:val="20"/>
      <w:szCs w:val="21"/>
      <w:lang w:val="en-GB" w:eastAsia="zh-CN"/>
    </w:rPr>
  </w:style>
  <w:style w:type="paragraph" w:styleId="Date">
    <w:name w:val="Date"/>
    <w:basedOn w:val="Normal"/>
    <w:next w:val="Normal"/>
    <w:link w:val="DateChar"/>
    <w:uiPriority w:val="99"/>
    <w:semiHidden/>
    <w:rsid w:val="00270E41"/>
  </w:style>
  <w:style w:type="character" w:customStyle="1" w:styleId="DateChar">
    <w:name w:val="Date Char"/>
    <w:basedOn w:val="DefaultParagraphFont"/>
    <w:link w:val="Date"/>
    <w:uiPriority w:val="99"/>
    <w:semiHidden/>
    <w:rsid w:val="00270E41"/>
    <w:rPr>
      <w:rFonts w:ascii="Arial" w:eastAsia="Arial Unicode MS" w:hAnsi="Arial" w:cs="Arial"/>
      <w:sz w:val="21"/>
      <w:szCs w:val="21"/>
      <w:lang w:val="en-GB" w:eastAsia="zh-CN"/>
    </w:rPr>
  </w:style>
  <w:style w:type="paragraph" w:styleId="DocumentMap">
    <w:name w:val="Document Map"/>
    <w:basedOn w:val="Normal"/>
    <w:link w:val="DocumentMapChar"/>
    <w:uiPriority w:val="99"/>
    <w:semiHidden/>
    <w:rsid w:val="00270E41"/>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270E41"/>
    <w:rPr>
      <w:rFonts w:ascii="Tahoma" w:eastAsia="Arial Unicode MS" w:hAnsi="Tahoma" w:cs="Arial"/>
      <w:sz w:val="21"/>
      <w:szCs w:val="21"/>
      <w:shd w:val="clear" w:color="auto" w:fill="000080"/>
      <w:lang w:val="en-GB" w:eastAsia="zh-CN"/>
    </w:rPr>
  </w:style>
  <w:style w:type="character" w:styleId="Emphasis">
    <w:name w:val="Emphasis"/>
    <w:basedOn w:val="DefaultParagraphFont"/>
    <w:uiPriority w:val="20"/>
    <w:qFormat/>
    <w:rsid w:val="00270E41"/>
    <w:rPr>
      <w:rFonts w:cs="Times New Roman"/>
      <w:i/>
    </w:rPr>
  </w:style>
  <w:style w:type="character" w:styleId="EndnoteReference">
    <w:name w:val="endnote reference"/>
    <w:basedOn w:val="DefaultParagraphFont"/>
    <w:uiPriority w:val="99"/>
    <w:semiHidden/>
    <w:rsid w:val="00270E41"/>
    <w:rPr>
      <w:rFonts w:cs="Times New Roman"/>
      <w:vertAlign w:val="superscript"/>
    </w:rPr>
  </w:style>
  <w:style w:type="paragraph" w:styleId="EndnoteText">
    <w:name w:val="endnote text"/>
    <w:basedOn w:val="Normal"/>
    <w:link w:val="EndnoteTextChar"/>
    <w:uiPriority w:val="99"/>
    <w:semiHidden/>
    <w:rsid w:val="00270E41"/>
    <w:rPr>
      <w:sz w:val="20"/>
    </w:rPr>
  </w:style>
  <w:style w:type="character" w:customStyle="1" w:styleId="EndnoteTextChar">
    <w:name w:val="Endnote Text Char"/>
    <w:basedOn w:val="DefaultParagraphFont"/>
    <w:link w:val="EndnoteText"/>
    <w:uiPriority w:val="99"/>
    <w:semiHidden/>
    <w:rsid w:val="00270E41"/>
    <w:rPr>
      <w:rFonts w:ascii="Arial" w:eastAsia="Arial Unicode MS" w:hAnsi="Arial" w:cs="Arial"/>
      <w:sz w:val="20"/>
      <w:szCs w:val="21"/>
      <w:lang w:val="en-GB" w:eastAsia="zh-CN"/>
    </w:rPr>
  </w:style>
  <w:style w:type="paragraph" w:styleId="EnvelopeAddress">
    <w:name w:val="envelope address"/>
    <w:basedOn w:val="Normal"/>
    <w:uiPriority w:val="99"/>
    <w:semiHidden/>
    <w:rsid w:val="00270E41"/>
    <w:pPr>
      <w:framePr w:w="7920" w:h="1980" w:hRule="exact" w:hSpace="180" w:wrap="auto" w:hAnchor="page" w:xAlign="center" w:yAlign="bottom"/>
      <w:ind w:left="2880"/>
    </w:pPr>
    <w:rPr>
      <w:sz w:val="24"/>
    </w:rPr>
  </w:style>
  <w:style w:type="paragraph" w:styleId="EnvelopeReturn">
    <w:name w:val="envelope return"/>
    <w:basedOn w:val="Normal"/>
    <w:uiPriority w:val="99"/>
    <w:semiHidden/>
    <w:rsid w:val="00270E41"/>
    <w:rPr>
      <w:sz w:val="20"/>
    </w:rPr>
  </w:style>
  <w:style w:type="character" w:styleId="FollowedHyperlink">
    <w:name w:val="FollowedHyperlink"/>
    <w:basedOn w:val="DefaultParagraphFont"/>
    <w:uiPriority w:val="99"/>
    <w:rsid w:val="00270E41"/>
    <w:rPr>
      <w:rFonts w:cs="Times New Roman"/>
      <w:color w:val="800080"/>
      <w:u w:val="single"/>
    </w:rPr>
  </w:style>
  <w:style w:type="character" w:styleId="Hyperlink">
    <w:name w:val="Hyperlink"/>
    <w:basedOn w:val="DefaultParagraphFont"/>
    <w:uiPriority w:val="99"/>
    <w:rsid w:val="00270E41"/>
    <w:rPr>
      <w:rFonts w:cs="Times New Roman"/>
      <w:color w:val="0000FF"/>
      <w:u w:val="single"/>
    </w:rPr>
  </w:style>
  <w:style w:type="paragraph" w:styleId="Index1">
    <w:name w:val="index 1"/>
    <w:basedOn w:val="Normal"/>
    <w:next w:val="Normal"/>
    <w:autoRedefine/>
    <w:uiPriority w:val="99"/>
    <w:semiHidden/>
    <w:rsid w:val="00270E41"/>
    <w:pPr>
      <w:ind w:left="210" w:hanging="210"/>
    </w:pPr>
  </w:style>
  <w:style w:type="paragraph" w:styleId="Index2">
    <w:name w:val="index 2"/>
    <w:basedOn w:val="Normal"/>
    <w:next w:val="Normal"/>
    <w:autoRedefine/>
    <w:uiPriority w:val="99"/>
    <w:semiHidden/>
    <w:rsid w:val="00270E41"/>
    <w:pPr>
      <w:ind w:left="420" w:hanging="210"/>
    </w:pPr>
  </w:style>
  <w:style w:type="paragraph" w:styleId="Index3">
    <w:name w:val="index 3"/>
    <w:basedOn w:val="Normal"/>
    <w:next w:val="Normal"/>
    <w:autoRedefine/>
    <w:uiPriority w:val="99"/>
    <w:semiHidden/>
    <w:rsid w:val="00270E41"/>
    <w:pPr>
      <w:ind w:left="630" w:hanging="210"/>
    </w:pPr>
  </w:style>
  <w:style w:type="paragraph" w:styleId="Index4">
    <w:name w:val="index 4"/>
    <w:basedOn w:val="Normal"/>
    <w:next w:val="Normal"/>
    <w:autoRedefine/>
    <w:uiPriority w:val="99"/>
    <w:semiHidden/>
    <w:rsid w:val="00270E41"/>
    <w:pPr>
      <w:ind w:left="840" w:hanging="210"/>
    </w:pPr>
  </w:style>
  <w:style w:type="paragraph" w:styleId="Index5">
    <w:name w:val="index 5"/>
    <w:basedOn w:val="Normal"/>
    <w:next w:val="Normal"/>
    <w:autoRedefine/>
    <w:uiPriority w:val="99"/>
    <w:semiHidden/>
    <w:rsid w:val="00270E41"/>
    <w:pPr>
      <w:ind w:left="1050" w:hanging="210"/>
    </w:pPr>
  </w:style>
  <w:style w:type="paragraph" w:styleId="Index6">
    <w:name w:val="index 6"/>
    <w:basedOn w:val="Normal"/>
    <w:next w:val="Normal"/>
    <w:autoRedefine/>
    <w:uiPriority w:val="99"/>
    <w:semiHidden/>
    <w:rsid w:val="00270E41"/>
    <w:pPr>
      <w:ind w:left="1260" w:hanging="210"/>
    </w:pPr>
  </w:style>
  <w:style w:type="paragraph" w:styleId="Index7">
    <w:name w:val="index 7"/>
    <w:basedOn w:val="Normal"/>
    <w:next w:val="Normal"/>
    <w:autoRedefine/>
    <w:uiPriority w:val="99"/>
    <w:semiHidden/>
    <w:rsid w:val="00270E41"/>
    <w:pPr>
      <w:ind w:left="1470" w:hanging="210"/>
    </w:pPr>
  </w:style>
  <w:style w:type="paragraph" w:styleId="Index8">
    <w:name w:val="index 8"/>
    <w:basedOn w:val="Normal"/>
    <w:next w:val="Normal"/>
    <w:autoRedefine/>
    <w:uiPriority w:val="99"/>
    <w:semiHidden/>
    <w:rsid w:val="00270E41"/>
    <w:pPr>
      <w:ind w:left="1680" w:hanging="210"/>
    </w:pPr>
  </w:style>
  <w:style w:type="paragraph" w:styleId="Index9">
    <w:name w:val="index 9"/>
    <w:basedOn w:val="Normal"/>
    <w:next w:val="Normal"/>
    <w:autoRedefine/>
    <w:uiPriority w:val="99"/>
    <w:semiHidden/>
    <w:rsid w:val="00270E41"/>
    <w:pPr>
      <w:ind w:left="1890" w:hanging="210"/>
    </w:pPr>
  </w:style>
  <w:style w:type="paragraph" w:styleId="IndexHeading">
    <w:name w:val="index heading"/>
    <w:basedOn w:val="Normal"/>
    <w:next w:val="Index1"/>
    <w:uiPriority w:val="99"/>
    <w:semiHidden/>
    <w:rsid w:val="00270E41"/>
    <w:rPr>
      <w:b/>
    </w:rPr>
  </w:style>
  <w:style w:type="character" w:styleId="LineNumber">
    <w:name w:val="line number"/>
    <w:basedOn w:val="DefaultParagraphFont"/>
    <w:uiPriority w:val="99"/>
    <w:semiHidden/>
    <w:rsid w:val="00270E41"/>
    <w:rPr>
      <w:rFonts w:cs="Times New Roman"/>
    </w:rPr>
  </w:style>
  <w:style w:type="paragraph" w:styleId="List">
    <w:name w:val="List"/>
    <w:basedOn w:val="Normal"/>
    <w:uiPriority w:val="99"/>
    <w:rsid w:val="00270E41"/>
    <w:pPr>
      <w:ind w:left="283" w:hanging="283"/>
    </w:pPr>
  </w:style>
  <w:style w:type="paragraph" w:styleId="List2">
    <w:name w:val="List 2"/>
    <w:basedOn w:val="Normal"/>
    <w:uiPriority w:val="99"/>
    <w:rsid w:val="00270E41"/>
    <w:pPr>
      <w:ind w:left="566" w:hanging="283"/>
    </w:pPr>
  </w:style>
  <w:style w:type="paragraph" w:styleId="List3">
    <w:name w:val="List 3"/>
    <w:basedOn w:val="Normal"/>
    <w:uiPriority w:val="99"/>
    <w:rsid w:val="00270E41"/>
    <w:pPr>
      <w:ind w:left="849" w:hanging="283"/>
    </w:pPr>
  </w:style>
  <w:style w:type="paragraph" w:styleId="List4">
    <w:name w:val="List 4"/>
    <w:basedOn w:val="Normal"/>
    <w:uiPriority w:val="99"/>
    <w:rsid w:val="00270E41"/>
    <w:pPr>
      <w:ind w:left="1132" w:hanging="283"/>
    </w:pPr>
  </w:style>
  <w:style w:type="paragraph" w:styleId="List5">
    <w:name w:val="List 5"/>
    <w:basedOn w:val="Normal"/>
    <w:uiPriority w:val="99"/>
    <w:rsid w:val="00270E41"/>
    <w:pPr>
      <w:ind w:left="1415" w:hanging="283"/>
    </w:pPr>
  </w:style>
  <w:style w:type="paragraph" w:styleId="ListBullet">
    <w:name w:val="List Bullet"/>
    <w:basedOn w:val="Normal"/>
    <w:autoRedefine/>
    <w:uiPriority w:val="99"/>
    <w:rsid w:val="00270E41"/>
    <w:pPr>
      <w:tabs>
        <w:tab w:val="num" w:pos="643"/>
      </w:tabs>
      <w:ind w:left="643" w:hanging="360"/>
    </w:pPr>
  </w:style>
  <w:style w:type="paragraph" w:styleId="ListBullet2">
    <w:name w:val="List Bullet 2"/>
    <w:basedOn w:val="Normal"/>
    <w:autoRedefine/>
    <w:uiPriority w:val="99"/>
    <w:rsid w:val="00270E41"/>
    <w:pPr>
      <w:tabs>
        <w:tab w:val="num" w:pos="926"/>
      </w:tabs>
      <w:ind w:left="926" w:hanging="360"/>
    </w:pPr>
  </w:style>
  <w:style w:type="paragraph" w:styleId="ListBullet3">
    <w:name w:val="List Bullet 3"/>
    <w:basedOn w:val="Normal"/>
    <w:autoRedefine/>
    <w:uiPriority w:val="99"/>
    <w:rsid w:val="00270E41"/>
    <w:pPr>
      <w:tabs>
        <w:tab w:val="num" w:pos="1209"/>
      </w:tabs>
      <w:ind w:left="1209" w:hanging="360"/>
    </w:pPr>
  </w:style>
  <w:style w:type="paragraph" w:styleId="ListBullet4">
    <w:name w:val="List Bullet 4"/>
    <w:basedOn w:val="Normal"/>
    <w:autoRedefine/>
    <w:uiPriority w:val="99"/>
    <w:rsid w:val="00270E41"/>
    <w:pPr>
      <w:tabs>
        <w:tab w:val="num" w:pos="1492"/>
      </w:tabs>
      <w:ind w:left="1492" w:hanging="360"/>
    </w:pPr>
  </w:style>
  <w:style w:type="paragraph" w:styleId="ListBullet5">
    <w:name w:val="List Bullet 5"/>
    <w:basedOn w:val="Normal"/>
    <w:autoRedefine/>
    <w:uiPriority w:val="99"/>
    <w:rsid w:val="00270E41"/>
    <w:pPr>
      <w:tabs>
        <w:tab w:val="num" w:pos="360"/>
      </w:tabs>
    </w:pPr>
  </w:style>
  <w:style w:type="paragraph" w:styleId="ListContinue">
    <w:name w:val="List Continue"/>
    <w:basedOn w:val="Normal"/>
    <w:uiPriority w:val="99"/>
    <w:rsid w:val="00270E41"/>
    <w:pPr>
      <w:spacing w:after="120"/>
      <w:ind w:left="283"/>
    </w:pPr>
  </w:style>
  <w:style w:type="paragraph" w:styleId="ListContinue2">
    <w:name w:val="List Continue 2"/>
    <w:basedOn w:val="Normal"/>
    <w:uiPriority w:val="99"/>
    <w:rsid w:val="00270E41"/>
    <w:pPr>
      <w:spacing w:after="120"/>
      <w:ind w:left="566"/>
    </w:pPr>
  </w:style>
  <w:style w:type="paragraph" w:styleId="ListContinue3">
    <w:name w:val="List Continue 3"/>
    <w:basedOn w:val="Normal"/>
    <w:uiPriority w:val="99"/>
    <w:rsid w:val="00270E41"/>
    <w:pPr>
      <w:spacing w:after="120"/>
      <w:ind w:left="849"/>
    </w:pPr>
  </w:style>
  <w:style w:type="paragraph" w:styleId="ListContinue4">
    <w:name w:val="List Continue 4"/>
    <w:basedOn w:val="Normal"/>
    <w:uiPriority w:val="99"/>
    <w:rsid w:val="00270E41"/>
    <w:pPr>
      <w:spacing w:after="120"/>
      <w:ind w:left="1132"/>
    </w:pPr>
  </w:style>
  <w:style w:type="paragraph" w:styleId="ListContinue5">
    <w:name w:val="List Continue 5"/>
    <w:basedOn w:val="Normal"/>
    <w:uiPriority w:val="99"/>
    <w:rsid w:val="00270E41"/>
    <w:pPr>
      <w:spacing w:after="120"/>
      <w:ind w:left="1415"/>
    </w:pPr>
  </w:style>
  <w:style w:type="paragraph" w:styleId="ListNumber">
    <w:name w:val="List Number"/>
    <w:basedOn w:val="Normal"/>
    <w:uiPriority w:val="99"/>
    <w:rsid w:val="00270E41"/>
    <w:pPr>
      <w:tabs>
        <w:tab w:val="num" w:pos="360"/>
      </w:tabs>
    </w:pPr>
  </w:style>
  <w:style w:type="paragraph" w:styleId="ListNumber2">
    <w:name w:val="List Number 2"/>
    <w:basedOn w:val="Normal"/>
    <w:uiPriority w:val="99"/>
    <w:rsid w:val="00270E41"/>
    <w:pPr>
      <w:tabs>
        <w:tab w:val="num" w:pos="360"/>
      </w:tabs>
    </w:pPr>
  </w:style>
  <w:style w:type="paragraph" w:styleId="ListNumber3">
    <w:name w:val="List Number 3"/>
    <w:basedOn w:val="Normal"/>
    <w:uiPriority w:val="99"/>
    <w:rsid w:val="00270E41"/>
    <w:pPr>
      <w:tabs>
        <w:tab w:val="num" w:pos="360"/>
      </w:tabs>
    </w:pPr>
  </w:style>
  <w:style w:type="paragraph" w:styleId="ListNumber4">
    <w:name w:val="List Number 4"/>
    <w:basedOn w:val="Normal"/>
    <w:uiPriority w:val="99"/>
    <w:rsid w:val="00270E41"/>
    <w:pPr>
      <w:tabs>
        <w:tab w:val="num" w:pos="360"/>
      </w:tabs>
    </w:pPr>
  </w:style>
  <w:style w:type="paragraph" w:styleId="ListNumber5">
    <w:name w:val="List Number 5"/>
    <w:basedOn w:val="Normal"/>
    <w:uiPriority w:val="99"/>
    <w:rsid w:val="00270E41"/>
    <w:pPr>
      <w:tabs>
        <w:tab w:val="num" w:pos="360"/>
      </w:tabs>
    </w:pPr>
  </w:style>
  <w:style w:type="paragraph" w:styleId="MacroText">
    <w:name w:val="macro"/>
    <w:link w:val="MacroTextChar"/>
    <w:uiPriority w:val="99"/>
    <w:semiHidden/>
    <w:rsid w:val="00270E41"/>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eastAsia="Times New Roman" w:hAnsi="Courier New" w:cs="Times New Roman"/>
      <w:kern w:val="28"/>
      <w:sz w:val="20"/>
      <w:szCs w:val="20"/>
      <w:lang w:val="en-GB" w:eastAsia="zh-CN"/>
    </w:rPr>
  </w:style>
  <w:style w:type="character" w:customStyle="1" w:styleId="MacroTextChar">
    <w:name w:val="Macro Text Char"/>
    <w:basedOn w:val="DefaultParagraphFont"/>
    <w:link w:val="MacroText"/>
    <w:uiPriority w:val="99"/>
    <w:semiHidden/>
    <w:rsid w:val="00270E41"/>
    <w:rPr>
      <w:rFonts w:ascii="Courier New" w:eastAsia="Times New Roman" w:hAnsi="Courier New" w:cs="Times New Roman"/>
      <w:kern w:val="28"/>
      <w:sz w:val="20"/>
      <w:szCs w:val="20"/>
      <w:lang w:val="en-GB" w:eastAsia="zh-CN"/>
    </w:rPr>
  </w:style>
  <w:style w:type="paragraph" w:styleId="MessageHeader">
    <w:name w:val="Message Header"/>
    <w:basedOn w:val="Normal"/>
    <w:link w:val="MessageHeaderChar"/>
    <w:uiPriority w:val="99"/>
    <w:semiHidden/>
    <w:rsid w:val="00270E41"/>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270E41"/>
    <w:rPr>
      <w:rFonts w:ascii="Arial" w:eastAsia="Arial Unicode MS" w:hAnsi="Arial" w:cs="Arial"/>
      <w:sz w:val="24"/>
      <w:szCs w:val="21"/>
      <w:shd w:val="pct20" w:color="auto" w:fill="auto"/>
      <w:lang w:val="en-GB" w:eastAsia="zh-CN"/>
    </w:rPr>
  </w:style>
  <w:style w:type="paragraph" w:styleId="NormalIndent">
    <w:name w:val="Normal Indent"/>
    <w:basedOn w:val="Normal"/>
    <w:uiPriority w:val="99"/>
    <w:rsid w:val="00270E41"/>
    <w:pPr>
      <w:ind w:left="720"/>
    </w:pPr>
  </w:style>
  <w:style w:type="paragraph" w:styleId="NoteHeading">
    <w:name w:val="Note Heading"/>
    <w:basedOn w:val="Normal"/>
    <w:next w:val="Normal"/>
    <w:link w:val="NoteHeadingChar"/>
    <w:uiPriority w:val="99"/>
    <w:semiHidden/>
    <w:rsid w:val="00270E41"/>
  </w:style>
  <w:style w:type="character" w:customStyle="1" w:styleId="NoteHeadingChar">
    <w:name w:val="Note Heading Char"/>
    <w:basedOn w:val="DefaultParagraphFont"/>
    <w:link w:val="NoteHeading"/>
    <w:uiPriority w:val="99"/>
    <w:semiHidden/>
    <w:rsid w:val="00270E41"/>
    <w:rPr>
      <w:rFonts w:ascii="Arial" w:eastAsia="Arial Unicode MS" w:hAnsi="Arial" w:cs="Arial"/>
      <w:sz w:val="21"/>
      <w:szCs w:val="21"/>
      <w:lang w:val="en-GB" w:eastAsia="zh-CN"/>
    </w:rPr>
  </w:style>
  <w:style w:type="character" w:styleId="PageNumber">
    <w:name w:val="page number"/>
    <w:basedOn w:val="DefaultParagraphFont"/>
    <w:uiPriority w:val="99"/>
    <w:semiHidden/>
    <w:rsid w:val="00270E41"/>
    <w:rPr>
      <w:rFonts w:cs="Times New Roman"/>
    </w:rPr>
  </w:style>
  <w:style w:type="paragraph" w:styleId="PlainText">
    <w:name w:val="Plain Text"/>
    <w:basedOn w:val="Normal"/>
    <w:link w:val="PlainTextChar"/>
    <w:uiPriority w:val="99"/>
    <w:rsid w:val="00270E41"/>
    <w:rPr>
      <w:rFonts w:ascii="Courier New" w:hAnsi="Courier New"/>
      <w:sz w:val="20"/>
    </w:rPr>
  </w:style>
  <w:style w:type="character" w:customStyle="1" w:styleId="PlainTextChar">
    <w:name w:val="Plain Text Char"/>
    <w:basedOn w:val="DefaultParagraphFont"/>
    <w:link w:val="PlainText"/>
    <w:uiPriority w:val="99"/>
    <w:rsid w:val="00270E41"/>
    <w:rPr>
      <w:rFonts w:ascii="Courier New" w:eastAsia="Arial Unicode MS" w:hAnsi="Courier New" w:cs="Arial"/>
      <w:sz w:val="20"/>
      <w:szCs w:val="21"/>
      <w:lang w:val="en-GB" w:eastAsia="zh-CN"/>
    </w:rPr>
  </w:style>
  <w:style w:type="paragraph" w:styleId="Salutation">
    <w:name w:val="Salutation"/>
    <w:basedOn w:val="Normal"/>
    <w:next w:val="Normal"/>
    <w:link w:val="SalutationChar"/>
    <w:uiPriority w:val="99"/>
    <w:semiHidden/>
    <w:rsid w:val="00270E41"/>
  </w:style>
  <w:style w:type="character" w:customStyle="1" w:styleId="SalutationChar">
    <w:name w:val="Salutation Char"/>
    <w:basedOn w:val="DefaultParagraphFont"/>
    <w:link w:val="Salutation"/>
    <w:uiPriority w:val="99"/>
    <w:semiHidden/>
    <w:rsid w:val="00270E41"/>
    <w:rPr>
      <w:rFonts w:ascii="Arial" w:eastAsia="Arial Unicode MS" w:hAnsi="Arial" w:cs="Arial"/>
      <w:sz w:val="21"/>
      <w:szCs w:val="21"/>
      <w:lang w:val="en-GB" w:eastAsia="zh-CN"/>
    </w:rPr>
  </w:style>
  <w:style w:type="paragraph" w:styleId="Signature">
    <w:name w:val="Signature"/>
    <w:basedOn w:val="Normal"/>
    <w:link w:val="SignatureChar"/>
    <w:uiPriority w:val="99"/>
    <w:semiHidden/>
    <w:rsid w:val="00270E41"/>
    <w:pPr>
      <w:ind w:left="4252"/>
    </w:pPr>
  </w:style>
  <w:style w:type="character" w:customStyle="1" w:styleId="SignatureChar">
    <w:name w:val="Signature Char"/>
    <w:basedOn w:val="DefaultParagraphFont"/>
    <w:link w:val="Signature"/>
    <w:uiPriority w:val="99"/>
    <w:semiHidden/>
    <w:rsid w:val="00270E41"/>
    <w:rPr>
      <w:rFonts w:ascii="Arial" w:eastAsia="Arial Unicode MS" w:hAnsi="Arial" w:cs="Arial"/>
      <w:sz w:val="21"/>
      <w:szCs w:val="21"/>
      <w:lang w:val="en-GB" w:eastAsia="zh-CN"/>
    </w:rPr>
  </w:style>
  <w:style w:type="character" w:styleId="Strong">
    <w:name w:val="Strong"/>
    <w:basedOn w:val="DefaultParagraphFont"/>
    <w:uiPriority w:val="22"/>
    <w:qFormat/>
    <w:rsid w:val="00270E41"/>
    <w:rPr>
      <w:rFonts w:cs="Times New Roman"/>
      <w:b/>
    </w:rPr>
  </w:style>
  <w:style w:type="paragraph" w:styleId="Subtitle">
    <w:name w:val="Subtitle"/>
    <w:basedOn w:val="Normal"/>
    <w:link w:val="SubtitleChar"/>
    <w:uiPriority w:val="11"/>
    <w:qFormat/>
    <w:rsid w:val="00270E41"/>
    <w:pPr>
      <w:spacing w:after="60"/>
      <w:jc w:val="center"/>
      <w:outlineLvl w:val="1"/>
    </w:pPr>
  </w:style>
  <w:style w:type="character" w:customStyle="1" w:styleId="SubtitleChar">
    <w:name w:val="Subtitle Char"/>
    <w:basedOn w:val="DefaultParagraphFont"/>
    <w:link w:val="Subtitle"/>
    <w:uiPriority w:val="11"/>
    <w:rsid w:val="00270E41"/>
    <w:rPr>
      <w:rFonts w:ascii="Arial" w:eastAsia="Arial Unicode MS" w:hAnsi="Arial" w:cs="Arial"/>
      <w:sz w:val="21"/>
      <w:szCs w:val="21"/>
      <w:lang w:val="en-GB" w:eastAsia="zh-CN"/>
    </w:rPr>
  </w:style>
  <w:style w:type="paragraph" w:styleId="TableofAuthorities">
    <w:name w:val="table of authorities"/>
    <w:basedOn w:val="Normal"/>
    <w:next w:val="Normal"/>
    <w:uiPriority w:val="99"/>
    <w:semiHidden/>
    <w:rsid w:val="00270E41"/>
    <w:pPr>
      <w:ind w:left="210" w:hanging="210"/>
    </w:pPr>
  </w:style>
  <w:style w:type="paragraph" w:styleId="TableofFigures">
    <w:name w:val="table of figures"/>
    <w:basedOn w:val="Normal"/>
    <w:next w:val="Normal"/>
    <w:uiPriority w:val="99"/>
    <w:semiHidden/>
    <w:rsid w:val="00270E41"/>
    <w:pPr>
      <w:ind w:left="420" w:hanging="420"/>
    </w:pPr>
  </w:style>
  <w:style w:type="paragraph" w:styleId="Title">
    <w:name w:val="Title"/>
    <w:basedOn w:val="Normal"/>
    <w:link w:val="TitleChar"/>
    <w:uiPriority w:val="10"/>
    <w:qFormat/>
    <w:rsid w:val="00270E41"/>
    <w:pPr>
      <w:spacing w:before="240" w:after="60"/>
      <w:jc w:val="center"/>
      <w:outlineLvl w:val="0"/>
    </w:pPr>
    <w:rPr>
      <w:rFonts w:ascii="Arial Bold" w:hAnsi="Arial Bold"/>
      <w:b/>
      <w:smallCaps/>
      <w:sz w:val="28"/>
      <w:szCs w:val="28"/>
    </w:rPr>
  </w:style>
  <w:style w:type="character" w:customStyle="1" w:styleId="TitleChar">
    <w:name w:val="Title Char"/>
    <w:basedOn w:val="DefaultParagraphFont"/>
    <w:link w:val="Title"/>
    <w:uiPriority w:val="10"/>
    <w:rsid w:val="00270E41"/>
    <w:rPr>
      <w:rFonts w:ascii="Arial Bold" w:eastAsia="Arial Unicode MS" w:hAnsi="Arial Bold" w:cs="Arial"/>
      <w:b/>
      <w:smallCaps/>
      <w:sz w:val="28"/>
      <w:szCs w:val="28"/>
      <w:lang w:val="en-GB" w:eastAsia="zh-CN"/>
    </w:rPr>
  </w:style>
  <w:style w:type="paragraph" w:styleId="TOAHeading">
    <w:name w:val="toa heading"/>
    <w:basedOn w:val="Normal"/>
    <w:next w:val="Normal"/>
    <w:uiPriority w:val="99"/>
    <w:semiHidden/>
    <w:rsid w:val="00270E41"/>
    <w:pPr>
      <w:spacing w:before="120"/>
    </w:pPr>
    <w:rPr>
      <w:b/>
      <w:sz w:val="24"/>
    </w:rPr>
  </w:style>
  <w:style w:type="paragraph" w:styleId="TOC5">
    <w:name w:val="toc 5"/>
    <w:basedOn w:val="Normal"/>
    <w:next w:val="Normal"/>
    <w:autoRedefine/>
    <w:uiPriority w:val="39"/>
    <w:semiHidden/>
    <w:rsid w:val="00270E41"/>
    <w:pPr>
      <w:ind w:left="840"/>
    </w:pPr>
  </w:style>
  <w:style w:type="paragraph" w:styleId="TOC6">
    <w:name w:val="toc 6"/>
    <w:basedOn w:val="Normal"/>
    <w:next w:val="Normal"/>
    <w:autoRedefine/>
    <w:uiPriority w:val="39"/>
    <w:semiHidden/>
    <w:rsid w:val="00270E41"/>
    <w:pPr>
      <w:ind w:left="1050"/>
    </w:pPr>
  </w:style>
  <w:style w:type="paragraph" w:styleId="TOC7">
    <w:name w:val="toc 7"/>
    <w:basedOn w:val="Normal"/>
    <w:next w:val="Normal"/>
    <w:autoRedefine/>
    <w:uiPriority w:val="39"/>
    <w:semiHidden/>
    <w:rsid w:val="00270E41"/>
    <w:pPr>
      <w:ind w:left="1260"/>
    </w:pPr>
  </w:style>
  <w:style w:type="paragraph" w:styleId="TOC8">
    <w:name w:val="toc 8"/>
    <w:basedOn w:val="Normal"/>
    <w:next w:val="Normal"/>
    <w:autoRedefine/>
    <w:uiPriority w:val="39"/>
    <w:semiHidden/>
    <w:rsid w:val="00270E41"/>
    <w:pPr>
      <w:ind w:left="1470"/>
    </w:pPr>
  </w:style>
  <w:style w:type="paragraph" w:styleId="TOC9">
    <w:name w:val="toc 9"/>
    <w:basedOn w:val="Normal"/>
    <w:next w:val="Normal"/>
    <w:autoRedefine/>
    <w:uiPriority w:val="39"/>
    <w:semiHidden/>
    <w:rsid w:val="00270E41"/>
    <w:pPr>
      <w:ind w:left="1680"/>
    </w:pPr>
  </w:style>
  <w:style w:type="paragraph" w:customStyle="1" w:styleId="ScheduleHeading">
    <w:name w:val="Schedule Heading"/>
    <w:basedOn w:val="Body"/>
    <w:next w:val="Body"/>
    <w:rsid w:val="00270E41"/>
    <w:pPr>
      <w:jc w:val="center"/>
    </w:pPr>
    <w:rPr>
      <w:rFonts w:ascii="Arial Bold" w:hAnsi="Arial Bold"/>
      <w:b/>
      <w:smallCaps/>
      <w:sz w:val="28"/>
      <w:szCs w:val="28"/>
    </w:rPr>
  </w:style>
  <w:style w:type="paragraph" w:customStyle="1" w:styleId="Char1CharCharChar">
    <w:name w:val="Char1 Char Char Char"/>
    <w:basedOn w:val="Normal"/>
    <w:rsid w:val="00270E41"/>
    <w:pPr>
      <w:spacing w:line="240" w:lineRule="auto"/>
      <w:jc w:val="left"/>
    </w:pPr>
    <w:rPr>
      <w:rFonts w:ascii="Times New Roman" w:eastAsia="Times New Roman" w:hAnsi="Times New Roman" w:cs="Times New Roman"/>
      <w:sz w:val="20"/>
      <w:szCs w:val="20"/>
      <w:lang w:val="en-US" w:eastAsia="en-US"/>
    </w:rPr>
  </w:style>
  <w:style w:type="table" w:styleId="TableGrid">
    <w:name w:val="Table Grid"/>
    <w:basedOn w:val="TableNormal"/>
    <w:uiPriority w:val="59"/>
    <w:rsid w:val="00270E41"/>
    <w:pPr>
      <w:spacing w:after="0" w:line="264"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2Char">
    <w:name w:val="Body 2 Char"/>
    <w:basedOn w:val="DefaultParagraphFont"/>
    <w:link w:val="Body2"/>
    <w:locked/>
    <w:rsid w:val="00270E41"/>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270E41"/>
    <w:rPr>
      <w:rFonts w:ascii="Arial" w:eastAsia="Arial Unicode MS" w:hAnsi="Arial" w:cs="Arial"/>
      <w:sz w:val="21"/>
      <w:szCs w:val="21"/>
      <w:lang w:val="en-GB" w:eastAsia="zh-CN"/>
    </w:rPr>
  </w:style>
  <w:style w:type="paragraph" w:customStyle="1" w:styleId="ListAlpha1">
    <w:name w:val="List Alpha 1"/>
    <w:basedOn w:val="Normal"/>
    <w:next w:val="BodyText"/>
    <w:rsid w:val="00270E41"/>
    <w:pPr>
      <w:tabs>
        <w:tab w:val="left" w:pos="22"/>
        <w:tab w:val="num" w:pos="624"/>
      </w:tabs>
      <w:spacing w:after="200" w:line="288" w:lineRule="auto"/>
      <w:ind w:left="624" w:hanging="624"/>
    </w:pPr>
    <w:rPr>
      <w:rFonts w:ascii="CG Times" w:eastAsia="Times New Roman" w:hAnsi="CG Times" w:cs="Times New Roman"/>
      <w:sz w:val="22"/>
      <w:szCs w:val="20"/>
      <w:lang w:eastAsia="en-US"/>
    </w:rPr>
  </w:style>
  <w:style w:type="paragraph" w:customStyle="1" w:styleId="ListAlpha2">
    <w:name w:val="List Alpha 2"/>
    <w:basedOn w:val="Normal"/>
    <w:next w:val="BodyText2"/>
    <w:rsid w:val="00270E41"/>
    <w:pPr>
      <w:tabs>
        <w:tab w:val="left" w:pos="50"/>
        <w:tab w:val="num" w:pos="1417"/>
      </w:tabs>
      <w:spacing w:after="200" w:line="288" w:lineRule="auto"/>
      <w:ind w:left="1417" w:hanging="793"/>
    </w:pPr>
    <w:rPr>
      <w:rFonts w:ascii="CG Times" w:eastAsia="Times New Roman" w:hAnsi="CG Times" w:cs="Times New Roman"/>
      <w:sz w:val="22"/>
      <w:szCs w:val="20"/>
      <w:lang w:eastAsia="en-US"/>
    </w:rPr>
  </w:style>
  <w:style w:type="paragraph" w:customStyle="1" w:styleId="ListAlpha3">
    <w:name w:val="List Alpha 3"/>
    <w:basedOn w:val="Normal"/>
    <w:next w:val="BodyText3"/>
    <w:rsid w:val="00270E41"/>
    <w:pPr>
      <w:tabs>
        <w:tab w:val="left" w:pos="68"/>
        <w:tab w:val="num" w:pos="1928"/>
      </w:tabs>
      <w:spacing w:after="200" w:line="288" w:lineRule="auto"/>
      <w:ind w:left="1928" w:hanging="511"/>
    </w:pPr>
    <w:rPr>
      <w:rFonts w:ascii="CG Times" w:eastAsia="Times New Roman" w:hAnsi="CG Times" w:cs="Times New Roman"/>
      <w:sz w:val="22"/>
      <w:szCs w:val="20"/>
      <w:lang w:eastAsia="en-US"/>
    </w:rPr>
  </w:style>
  <w:style w:type="character" w:customStyle="1" w:styleId="Body3Char">
    <w:name w:val="Body 3 Char"/>
    <w:basedOn w:val="Body2Char"/>
    <w:link w:val="Body3"/>
    <w:locked/>
    <w:rsid w:val="00270E41"/>
    <w:rPr>
      <w:rFonts w:ascii="Arial" w:eastAsia="Arial Unicode MS" w:hAnsi="Arial" w:cs="Arial"/>
      <w:sz w:val="21"/>
      <w:szCs w:val="21"/>
      <w:lang w:val="en-GB" w:eastAsia="zh-CN"/>
    </w:rPr>
  </w:style>
  <w:style w:type="paragraph" w:customStyle="1" w:styleId="CharCharChar">
    <w:name w:val="Char Char Char"/>
    <w:basedOn w:val="Normal"/>
    <w:rsid w:val="00270E41"/>
    <w:pPr>
      <w:spacing w:line="240" w:lineRule="auto"/>
      <w:jc w:val="left"/>
    </w:pPr>
    <w:rPr>
      <w:rFonts w:ascii="Times New Roman" w:eastAsia="Times New Roman" w:hAnsi="Times New Roman" w:cs="Times New Roman"/>
      <w:sz w:val="20"/>
      <w:szCs w:val="20"/>
      <w:lang w:val="en-US" w:eastAsia="en-US"/>
    </w:rPr>
  </w:style>
  <w:style w:type="paragraph" w:customStyle="1" w:styleId="Centeredtext">
    <w:name w:val="Centered text"/>
    <w:basedOn w:val="Normal"/>
    <w:link w:val="CenteredtextChar"/>
    <w:rsid w:val="00270E41"/>
    <w:pPr>
      <w:spacing w:after="210"/>
      <w:jc w:val="center"/>
    </w:pPr>
    <w:rPr>
      <w:rFonts w:eastAsia="Times New Roman" w:cs="Times New Roman"/>
      <w:szCs w:val="24"/>
      <w:lang w:eastAsia="en-US"/>
    </w:rPr>
  </w:style>
  <w:style w:type="character" w:customStyle="1" w:styleId="Body1Char">
    <w:name w:val="Body 1 Char"/>
    <w:basedOn w:val="DefaultParagraphFont"/>
    <w:link w:val="Body1"/>
    <w:locked/>
    <w:rsid w:val="00270E41"/>
    <w:rPr>
      <w:rFonts w:ascii="Arial" w:eastAsia="Arial Unicode MS" w:hAnsi="Arial" w:cs="Arial"/>
      <w:sz w:val="21"/>
      <w:szCs w:val="21"/>
      <w:lang w:val="en-GB" w:eastAsia="zh-CN"/>
    </w:rPr>
  </w:style>
  <w:style w:type="character" w:customStyle="1" w:styleId="CenteredtextChar">
    <w:name w:val="Centered text Char"/>
    <w:basedOn w:val="DefaultParagraphFont"/>
    <w:link w:val="Centeredtext"/>
    <w:locked/>
    <w:rsid w:val="00270E41"/>
    <w:rPr>
      <w:rFonts w:ascii="Arial" w:eastAsia="Times New Roman" w:hAnsi="Arial" w:cs="Times New Roman"/>
      <w:sz w:val="21"/>
      <w:szCs w:val="24"/>
      <w:lang w:val="en-GB"/>
    </w:rPr>
  </w:style>
  <w:style w:type="paragraph" w:customStyle="1" w:styleId="AONormal8C">
    <w:name w:val="AONormal8C"/>
    <w:basedOn w:val="Normal"/>
    <w:rsid w:val="00270E41"/>
    <w:pPr>
      <w:spacing w:line="220" w:lineRule="atLeast"/>
      <w:jc w:val="center"/>
    </w:pPr>
    <w:rPr>
      <w:rFonts w:eastAsia="SimSun" w:cs="Times New Roman"/>
      <w:sz w:val="16"/>
      <w:szCs w:val="22"/>
      <w:lang w:eastAsia="en-US"/>
    </w:rPr>
  </w:style>
  <w:style w:type="paragraph" w:styleId="BalloonText">
    <w:name w:val="Balloon Text"/>
    <w:basedOn w:val="Normal"/>
    <w:link w:val="BalloonTextChar"/>
    <w:rsid w:val="00270E4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0E41"/>
    <w:rPr>
      <w:rFonts w:ascii="Tahoma" w:eastAsia="Arial Unicode MS" w:hAnsi="Tahoma" w:cs="Tahoma"/>
      <w:sz w:val="16"/>
      <w:szCs w:val="16"/>
      <w:lang w:val="en-GB" w:eastAsia="zh-CN"/>
    </w:rPr>
  </w:style>
  <w:style w:type="paragraph" w:customStyle="1" w:styleId="AOAltHead3">
    <w:name w:val="AOAltHead3"/>
    <w:basedOn w:val="Normal"/>
    <w:next w:val="Normal"/>
    <w:link w:val="AOAltHead3Char"/>
    <w:rsid w:val="00270E41"/>
    <w:pPr>
      <w:spacing w:before="240" w:line="260" w:lineRule="atLeast"/>
      <w:ind w:left="720" w:right="720" w:hanging="720"/>
      <w:outlineLvl w:val="2"/>
    </w:pPr>
    <w:rPr>
      <w:rFonts w:ascii="Times New Roman" w:eastAsia="Times New Roman" w:hAnsi="Times New Roman" w:cs="Times New Roman"/>
      <w:sz w:val="22"/>
      <w:szCs w:val="22"/>
      <w:lang w:eastAsia="ar-SA"/>
    </w:rPr>
  </w:style>
  <w:style w:type="paragraph" w:customStyle="1" w:styleId="COVERPAGE">
    <w:name w:val="COVERPAGE"/>
    <w:basedOn w:val="Normal"/>
    <w:rsid w:val="00270E41"/>
    <w:pPr>
      <w:spacing w:line="288" w:lineRule="auto"/>
      <w:jc w:val="left"/>
    </w:pPr>
    <w:rPr>
      <w:rFonts w:ascii="CG Times" w:eastAsia="Calibri" w:hAnsi="CG Times" w:cs="Times New Roman"/>
      <w:sz w:val="22"/>
      <w:szCs w:val="20"/>
      <w:lang w:eastAsia="en-US"/>
    </w:rPr>
  </w:style>
  <w:style w:type="paragraph" w:customStyle="1" w:styleId="AONormal">
    <w:name w:val="AONormal"/>
    <w:rsid w:val="00270E41"/>
    <w:pPr>
      <w:spacing w:after="0" w:line="260" w:lineRule="atLeast"/>
      <w:jc w:val="both"/>
    </w:pPr>
    <w:rPr>
      <w:rFonts w:ascii="Times New Roman" w:eastAsia="Times New Roman" w:hAnsi="Times New Roman" w:cs="Times New Roman"/>
      <w:lang w:val="en-GB" w:eastAsia="ar-SA"/>
    </w:rPr>
  </w:style>
  <w:style w:type="paragraph" w:customStyle="1" w:styleId="AODocTxtL8">
    <w:name w:val="AODocTxtL8"/>
    <w:basedOn w:val="Normal"/>
    <w:rsid w:val="00270E41"/>
    <w:pPr>
      <w:spacing w:before="240" w:line="260" w:lineRule="atLeast"/>
    </w:pPr>
    <w:rPr>
      <w:rFonts w:ascii="Times New Roman" w:eastAsia="Times New Roman" w:hAnsi="Times New Roman" w:cs="Times New Roman"/>
      <w:sz w:val="22"/>
      <w:szCs w:val="22"/>
      <w:lang w:eastAsia="ar-SA"/>
    </w:rPr>
  </w:style>
  <w:style w:type="paragraph" w:customStyle="1" w:styleId="TOC10">
    <w:name w:val="TOC1"/>
    <w:basedOn w:val="Level1"/>
    <w:rsid w:val="00270E41"/>
    <w:pPr>
      <w:keepNext/>
    </w:pPr>
    <w:rPr>
      <w:b/>
      <w:sz w:val="20"/>
      <w:szCs w:val="20"/>
    </w:rPr>
  </w:style>
  <w:style w:type="paragraph" w:styleId="CommentSubject">
    <w:name w:val="annotation subject"/>
    <w:basedOn w:val="CommentText"/>
    <w:next w:val="CommentText"/>
    <w:link w:val="CommentSubjectChar"/>
    <w:semiHidden/>
    <w:rsid w:val="00270E41"/>
    <w:rPr>
      <w:b/>
      <w:bCs/>
      <w:szCs w:val="20"/>
    </w:rPr>
  </w:style>
  <w:style w:type="character" w:customStyle="1" w:styleId="CommentSubjectChar">
    <w:name w:val="Comment Subject Char"/>
    <w:basedOn w:val="CommentTextChar"/>
    <w:link w:val="CommentSubject"/>
    <w:semiHidden/>
    <w:rsid w:val="00270E41"/>
    <w:rPr>
      <w:rFonts w:ascii="Arial" w:eastAsia="Arial Unicode MS" w:hAnsi="Arial" w:cs="Arial"/>
      <w:b/>
      <w:bCs/>
      <w:sz w:val="20"/>
      <w:szCs w:val="20"/>
      <w:lang w:val="en-GB" w:eastAsia="zh-CN"/>
    </w:rPr>
  </w:style>
  <w:style w:type="paragraph" w:customStyle="1" w:styleId="AODocTxt">
    <w:name w:val="AODocTxt"/>
    <w:basedOn w:val="Normal"/>
    <w:rsid w:val="00270E41"/>
    <w:pPr>
      <w:tabs>
        <w:tab w:val="num" w:pos="720"/>
      </w:tabs>
      <w:spacing w:before="240" w:line="260" w:lineRule="atLeast"/>
      <w:ind w:left="720" w:hanging="720"/>
    </w:pPr>
    <w:rPr>
      <w:rFonts w:ascii="Times New Roman" w:eastAsia="SimSun" w:hAnsi="Times New Roman" w:cs="Times New Roman"/>
      <w:sz w:val="22"/>
      <w:szCs w:val="22"/>
      <w:lang w:eastAsia="en-US"/>
    </w:rPr>
  </w:style>
  <w:style w:type="paragraph" w:customStyle="1" w:styleId="AODocTxtL1">
    <w:name w:val="AODocTxtL1"/>
    <w:basedOn w:val="AODocTxt"/>
    <w:link w:val="AODocTxtL1Char"/>
    <w:rsid w:val="00270E41"/>
    <w:pPr>
      <w:tabs>
        <w:tab w:val="clear" w:pos="720"/>
        <w:tab w:val="num" w:pos="360"/>
      </w:tabs>
    </w:pPr>
  </w:style>
  <w:style w:type="paragraph" w:customStyle="1" w:styleId="AODocTxtL2">
    <w:name w:val="AODocTxtL2"/>
    <w:basedOn w:val="AODocTxt"/>
    <w:rsid w:val="00270E41"/>
    <w:pPr>
      <w:tabs>
        <w:tab w:val="clear" w:pos="720"/>
        <w:tab w:val="num" w:pos="360"/>
      </w:tabs>
    </w:pPr>
  </w:style>
  <w:style w:type="paragraph" w:customStyle="1" w:styleId="AODocTxtL3">
    <w:name w:val="AODocTxtL3"/>
    <w:basedOn w:val="AODocTxt"/>
    <w:rsid w:val="00270E41"/>
    <w:pPr>
      <w:tabs>
        <w:tab w:val="clear" w:pos="720"/>
        <w:tab w:val="num" w:pos="360"/>
      </w:tabs>
    </w:pPr>
  </w:style>
  <w:style w:type="paragraph" w:customStyle="1" w:styleId="AODocTxtL4">
    <w:name w:val="AODocTxtL4"/>
    <w:basedOn w:val="AODocTxt"/>
    <w:rsid w:val="00270E41"/>
    <w:pPr>
      <w:tabs>
        <w:tab w:val="clear" w:pos="720"/>
        <w:tab w:val="num" w:pos="360"/>
      </w:tabs>
    </w:pPr>
  </w:style>
  <w:style w:type="paragraph" w:customStyle="1" w:styleId="AODocTxtL5">
    <w:name w:val="AODocTxtL5"/>
    <w:basedOn w:val="AODocTxt"/>
    <w:rsid w:val="00270E41"/>
    <w:pPr>
      <w:tabs>
        <w:tab w:val="clear" w:pos="720"/>
        <w:tab w:val="num" w:pos="360"/>
      </w:tabs>
    </w:pPr>
  </w:style>
  <w:style w:type="paragraph" w:customStyle="1" w:styleId="AODocTxtL6">
    <w:name w:val="AODocTxtL6"/>
    <w:basedOn w:val="AODocTxt"/>
    <w:rsid w:val="00270E41"/>
    <w:pPr>
      <w:tabs>
        <w:tab w:val="clear" w:pos="720"/>
        <w:tab w:val="num" w:pos="360"/>
      </w:tabs>
    </w:pPr>
  </w:style>
  <w:style w:type="paragraph" w:customStyle="1" w:styleId="AODocTxtL7">
    <w:name w:val="AODocTxtL7"/>
    <w:basedOn w:val="AODocTxt"/>
    <w:rsid w:val="00270E41"/>
    <w:pPr>
      <w:tabs>
        <w:tab w:val="clear" w:pos="720"/>
        <w:tab w:val="num" w:pos="360"/>
      </w:tabs>
    </w:pPr>
  </w:style>
  <w:style w:type="paragraph" w:customStyle="1" w:styleId="AOHead1">
    <w:name w:val="AOHead1"/>
    <w:basedOn w:val="Normal"/>
    <w:next w:val="AODocTxtL1"/>
    <w:rsid w:val="00270E41"/>
    <w:pPr>
      <w:keepNext/>
      <w:tabs>
        <w:tab w:val="num" w:pos="720"/>
      </w:tabs>
      <w:spacing w:before="240" w:line="260" w:lineRule="atLeast"/>
      <w:ind w:left="720" w:hanging="720"/>
      <w:outlineLvl w:val="0"/>
    </w:pPr>
    <w:rPr>
      <w:rFonts w:ascii="Times New Roman" w:eastAsia="SimSun" w:hAnsi="Times New Roman" w:cs="Times New Roman"/>
      <w:b/>
      <w:caps/>
      <w:kern w:val="28"/>
      <w:sz w:val="22"/>
      <w:szCs w:val="22"/>
      <w:lang w:eastAsia="en-US"/>
    </w:rPr>
  </w:style>
  <w:style w:type="paragraph" w:customStyle="1" w:styleId="AOHead2">
    <w:name w:val="AOHead2"/>
    <w:basedOn w:val="Normal"/>
    <w:next w:val="AODocTxtL1"/>
    <w:rsid w:val="00270E41"/>
    <w:pPr>
      <w:keepNext/>
      <w:tabs>
        <w:tab w:val="num" w:pos="720"/>
      </w:tabs>
      <w:spacing w:before="240" w:line="260" w:lineRule="atLeast"/>
      <w:ind w:left="720" w:hanging="720"/>
      <w:outlineLvl w:val="1"/>
    </w:pPr>
    <w:rPr>
      <w:rFonts w:ascii="Times New Roman" w:eastAsia="SimSun" w:hAnsi="Times New Roman" w:cs="Times New Roman"/>
      <w:b/>
      <w:sz w:val="22"/>
      <w:szCs w:val="22"/>
      <w:lang w:eastAsia="en-US"/>
    </w:rPr>
  </w:style>
  <w:style w:type="paragraph" w:customStyle="1" w:styleId="AOHead3">
    <w:name w:val="AOHead3"/>
    <w:basedOn w:val="Normal"/>
    <w:next w:val="AODocTxtL2"/>
    <w:link w:val="AOHead3Char"/>
    <w:rsid w:val="00270E41"/>
    <w:pPr>
      <w:tabs>
        <w:tab w:val="num" w:pos="1440"/>
      </w:tabs>
      <w:spacing w:before="240" w:line="260" w:lineRule="atLeast"/>
      <w:ind w:left="1440" w:hanging="720"/>
      <w:outlineLvl w:val="2"/>
    </w:pPr>
    <w:rPr>
      <w:rFonts w:ascii="Times New Roman" w:eastAsia="SimSun" w:hAnsi="Times New Roman" w:cs="Times New Roman"/>
      <w:sz w:val="22"/>
      <w:szCs w:val="22"/>
      <w:lang w:eastAsia="en-US"/>
    </w:rPr>
  </w:style>
  <w:style w:type="paragraph" w:customStyle="1" w:styleId="AOHead4">
    <w:name w:val="AOHead4"/>
    <w:basedOn w:val="Normal"/>
    <w:next w:val="AODocTxtL3"/>
    <w:rsid w:val="00270E41"/>
    <w:pPr>
      <w:tabs>
        <w:tab w:val="num" w:pos="2160"/>
      </w:tabs>
      <w:spacing w:before="240" w:line="260" w:lineRule="atLeast"/>
      <w:ind w:left="2160" w:hanging="720"/>
      <w:outlineLvl w:val="3"/>
    </w:pPr>
    <w:rPr>
      <w:rFonts w:ascii="Times New Roman" w:eastAsia="SimSun" w:hAnsi="Times New Roman" w:cs="Times New Roman"/>
      <w:sz w:val="22"/>
      <w:szCs w:val="22"/>
      <w:lang w:eastAsia="en-US"/>
    </w:rPr>
  </w:style>
  <w:style w:type="paragraph" w:customStyle="1" w:styleId="AOHead5">
    <w:name w:val="AOHead5"/>
    <w:basedOn w:val="Normal"/>
    <w:next w:val="AODocTxtL4"/>
    <w:rsid w:val="00270E41"/>
    <w:pPr>
      <w:tabs>
        <w:tab w:val="num" w:pos="2880"/>
      </w:tabs>
      <w:spacing w:before="240" w:line="260" w:lineRule="atLeast"/>
      <w:ind w:left="2880" w:hanging="720"/>
      <w:outlineLvl w:val="4"/>
    </w:pPr>
    <w:rPr>
      <w:rFonts w:ascii="Times New Roman" w:eastAsia="SimSun" w:hAnsi="Times New Roman" w:cs="Times New Roman"/>
      <w:sz w:val="22"/>
      <w:szCs w:val="22"/>
      <w:lang w:eastAsia="en-US"/>
    </w:rPr>
  </w:style>
  <w:style w:type="paragraph" w:customStyle="1" w:styleId="AOHead6">
    <w:name w:val="AOHead6"/>
    <w:basedOn w:val="Normal"/>
    <w:next w:val="AODocTxtL5"/>
    <w:rsid w:val="00270E41"/>
    <w:pPr>
      <w:tabs>
        <w:tab w:val="num" w:pos="3600"/>
      </w:tabs>
      <w:spacing w:before="240" w:line="260" w:lineRule="atLeast"/>
      <w:ind w:left="3600" w:hanging="720"/>
      <w:outlineLvl w:val="5"/>
    </w:pPr>
    <w:rPr>
      <w:rFonts w:ascii="Times New Roman" w:eastAsia="SimSun" w:hAnsi="Times New Roman" w:cs="Times New Roman"/>
      <w:sz w:val="22"/>
      <w:szCs w:val="22"/>
      <w:lang w:eastAsia="en-US"/>
    </w:rPr>
  </w:style>
  <w:style w:type="paragraph" w:customStyle="1" w:styleId="AOAltHead4">
    <w:name w:val="AOAltHead4"/>
    <w:basedOn w:val="AOHead4"/>
    <w:next w:val="AODocTxtL2"/>
    <w:rsid w:val="00270E41"/>
    <w:pPr>
      <w:tabs>
        <w:tab w:val="clear" w:pos="2160"/>
      </w:tabs>
      <w:ind w:left="1440"/>
    </w:pPr>
  </w:style>
  <w:style w:type="paragraph" w:styleId="ListParagraph">
    <w:name w:val="List Paragraph"/>
    <w:basedOn w:val="Normal"/>
    <w:link w:val="ListParagraphChar"/>
    <w:qFormat/>
    <w:rsid w:val="00270E41"/>
    <w:pPr>
      <w:ind w:left="720"/>
    </w:pPr>
  </w:style>
  <w:style w:type="paragraph" w:customStyle="1" w:styleId="Style">
    <w:name w:val="Style"/>
    <w:rsid w:val="00270E41"/>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customStyle="1" w:styleId="T1">
    <w:name w:val="T1"/>
    <w:basedOn w:val="AOHead1"/>
    <w:rsid w:val="00270E41"/>
    <w:pPr>
      <w:tabs>
        <w:tab w:val="clear" w:pos="720"/>
      </w:tabs>
      <w:ind w:left="0" w:firstLine="0"/>
      <w:jc w:val="lowKashida"/>
    </w:pPr>
    <w:rPr>
      <w:rFonts w:ascii="Arial" w:eastAsia="Times New Roman" w:hAnsi="Arial" w:cs="Arial"/>
      <w:bCs/>
      <w:sz w:val="20"/>
      <w:szCs w:val="20"/>
      <w:lang w:eastAsia="en-GB"/>
    </w:rPr>
  </w:style>
  <w:style w:type="character" w:customStyle="1" w:styleId="DeltaViewInsertion">
    <w:name w:val="DeltaView Insertion"/>
    <w:rsid w:val="00270E41"/>
    <w:rPr>
      <w:color w:val="0000FF"/>
      <w:spacing w:val="0"/>
      <w:u w:val="double"/>
    </w:rPr>
  </w:style>
  <w:style w:type="paragraph" w:customStyle="1" w:styleId="AOFPBP">
    <w:name w:val="AOFPBP"/>
    <w:basedOn w:val="AONormal"/>
    <w:next w:val="Normal"/>
    <w:rsid w:val="00270E41"/>
    <w:pPr>
      <w:jc w:val="center"/>
    </w:pPr>
    <w:rPr>
      <w:rFonts w:eastAsia="SimSun"/>
      <w:lang w:eastAsia="en-US"/>
    </w:rPr>
  </w:style>
  <w:style w:type="paragraph" w:customStyle="1" w:styleId="AODefHead">
    <w:name w:val="AODefHead"/>
    <w:basedOn w:val="Normal"/>
    <w:next w:val="AODefPara"/>
    <w:rsid w:val="00270E41"/>
    <w:pPr>
      <w:numPr>
        <w:numId w:val="1"/>
      </w:numPr>
      <w:spacing w:before="240" w:line="260" w:lineRule="atLeast"/>
      <w:outlineLvl w:val="5"/>
    </w:pPr>
    <w:rPr>
      <w:rFonts w:ascii="Times New Roman" w:eastAsia="SimSun" w:hAnsi="Times New Roman" w:cs="Times New Roman"/>
      <w:sz w:val="22"/>
      <w:szCs w:val="22"/>
      <w:lang w:eastAsia="en-US"/>
    </w:rPr>
  </w:style>
  <w:style w:type="paragraph" w:customStyle="1" w:styleId="AODefPara">
    <w:name w:val="AODefPara"/>
    <w:basedOn w:val="AODefHead"/>
    <w:rsid w:val="00270E41"/>
    <w:pPr>
      <w:numPr>
        <w:ilvl w:val="1"/>
      </w:numPr>
      <w:outlineLvl w:val="6"/>
    </w:pPr>
  </w:style>
  <w:style w:type="character" w:customStyle="1" w:styleId="AOHead3Char">
    <w:name w:val="AOHead3 Char"/>
    <w:basedOn w:val="DefaultParagraphFont"/>
    <w:link w:val="AOHead3"/>
    <w:rsid w:val="00270E41"/>
    <w:rPr>
      <w:rFonts w:ascii="Times New Roman" w:eastAsia="SimSun" w:hAnsi="Times New Roman" w:cs="Times New Roman"/>
      <w:lang w:val="en-GB"/>
    </w:rPr>
  </w:style>
  <w:style w:type="character" w:customStyle="1" w:styleId="AODocTxtL1Char">
    <w:name w:val="AODocTxtL1 Char"/>
    <w:basedOn w:val="DefaultParagraphFont"/>
    <w:link w:val="AODocTxtL1"/>
    <w:rsid w:val="00270E41"/>
    <w:rPr>
      <w:rFonts w:ascii="Times New Roman" w:eastAsia="SimSun" w:hAnsi="Times New Roman" w:cs="Times New Roman"/>
      <w:lang w:val="en-GB"/>
    </w:rPr>
  </w:style>
  <w:style w:type="character" w:customStyle="1" w:styleId="AOAltHead3Char">
    <w:name w:val="AOAltHead3 Char"/>
    <w:basedOn w:val="AOHead3Char"/>
    <w:link w:val="AOAltHead3"/>
    <w:rsid w:val="00270E41"/>
    <w:rPr>
      <w:rFonts w:ascii="Times New Roman" w:eastAsia="Times New Roman" w:hAnsi="Times New Roman" w:cs="Times New Roman"/>
      <w:lang w:val="en-GB" w:eastAsia="ar-SA"/>
    </w:rPr>
  </w:style>
  <w:style w:type="character" w:customStyle="1" w:styleId="ListParagraphChar">
    <w:name w:val="List Paragraph Char"/>
    <w:basedOn w:val="DefaultParagraphFont"/>
    <w:link w:val="ListParagraph"/>
    <w:locked/>
    <w:rsid w:val="00270E41"/>
    <w:rPr>
      <w:rFonts w:ascii="Arial" w:eastAsia="Arial Unicode MS" w:hAnsi="Arial" w:cs="Arial"/>
      <w:sz w:val="21"/>
      <w:szCs w:val="21"/>
      <w:lang w:val="en-GB" w:eastAsia="zh-CN"/>
    </w:rPr>
  </w:style>
  <w:style w:type="paragraph" w:customStyle="1" w:styleId="ssNoHeading3">
    <w:name w:val="ssNoHeading3"/>
    <w:basedOn w:val="Heading3"/>
    <w:rsid w:val="00270E41"/>
    <w:pPr>
      <w:keepNext w:val="0"/>
      <w:tabs>
        <w:tab w:val="num" w:pos="1418"/>
      </w:tabs>
      <w:spacing w:before="0" w:after="260" w:line="240" w:lineRule="auto"/>
      <w:ind w:left="1418" w:hanging="709"/>
    </w:pPr>
    <w:rPr>
      <w:rFonts w:eastAsia="SimSun"/>
      <w:bCs/>
      <w:sz w:val="22"/>
      <w:szCs w:val="26"/>
    </w:rPr>
  </w:style>
  <w:style w:type="paragraph" w:customStyle="1" w:styleId="ListArabic4">
    <w:name w:val="List Arabic 4"/>
    <w:basedOn w:val="Normal"/>
    <w:next w:val="Normal"/>
    <w:rsid w:val="00270E41"/>
    <w:pPr>
      <w:numPr>
        <w:ilvl w:val="3"/>
        <w:numId w:val="2"/>
      </w:numPr>
      <w:tabs>
        <w:tab w:val="left" w:pos="86"/>
      </w:tabs>
      <w:spacing w:after="200" w:line="288" w:lineRule="auto"/>
      <w:ind w:right="2438"/>
    </w:pPr>
    <w:rPr>
      <w:rFonts w:ascii="CG Times" w:eastAsia="Calibri" w:hAnsi="CG Times" w:cs="Times New Roman"/>
      <w:sz w:val="22"/>
      <w:szCs w:val="20"/>
      <w:lang w:eastAsia="en-US"/>
    </w:rPr>
  </w:style>
  <w:style w:type="paragraph" w:customStyle="1" w:styleId="ListLegal1">
    <w:name w:val="List Legal 1"/>
    <w:basedOn w:val="Normal"/>
    <w:next w:val="BodyText"/>
    <w:rsid w:val="00270E41"/>
    <w:pPr>
      <w:numPr>
        <w:numId w:val="2"/>
      </w:numPr>
      <w:tabs>
        <w:tab w:val="left" w:pos="22"/>
      </w:tabs>
      <w:spacing w:after="200" w:line="288" w:lineRule="auto"/>
      <w:ind w:right="624"/>
    </w:pPr>
    <w:rPr>
      <w:rFonts w:ascii="CG Times" w:eastAsia="Calibri" w:hAnsi="CG Times" w:cs="Times New Roman"/>
      <w:sz w:val="22"/>
      <w:szCs w:val="20"/>
      <w:lang w:eastAsia="en-US"/>
    </w:rPr>
  </w:style>
  <w:style w:type="paragraph" w:customStyle="1" w:styleId="ListLegal2">
    <w:name w:val="List Legal 2"/>
    <w:basedOn w:val="Normal"/>
    <w:next w:val="BodyText"/>
    <w:rsid w:val="00270E41"/>
    <w:pPr>
      <w:numPr>
        <w:ilvl w:val="1"/>
        <w:numId w:val="2"/>
      </w:numPr>
      <w:tabs>
        <w:tab w:val="left" w:pos="22"/>
      </w:tabs>
      <w:spacing w:after="200" w:line="288" w:lineRule="auto"/>
      <w:ind w:right="624"/>
    </w:pPr>
    <w:rPr>
      <w:rFonts w:ascii="CG Times" w:eastAsia="Calibri" w:hAnsi="CG Times" w:cs="Times New Roman"/>
      <w:sz w:val="22"/>
      <w:szCs w:val="20"/>
      <w:lang w:eastAsia="en-US"/>
    </w:rPr>
  </w:style>
  <w:style w:type="paragraph" w:customStyle="1" w:styleId="ListLegal3">
    <w:name w:val="List Legal 3"/>
    <w:basedOn w:val="Normal"/>
    <w:next w:val="BodyText2"/>
    <w:rsid w:val="00270E41"/>
    <w:pPr>
      <w:numPr>
        <w:ilvl w:val="2"/>
        <w:numId w:val="2"/>
      </w:numPr>
      <w:tabs>
        <w:tab w:val="left" w:pos="50"/>
      </w:tabs>
      <w:spacing w:after="200" w:line="288" w:lineRule="auto"/>
      <w:ind w:right="1417"/>
    </w:pPr>
    <w:rPr>
      <w:rFonts w:ascii="CG Times" w:eastAsia="Calibri" w:hAnsi="CG Times" w:cs="Times New Roman"/>
      <w:sz w:val="22"/>
      <w:szCs w:val="20"/>
      <w:lang w:eastAsia="en-US"/>
    </w:rPr>
  </w:style>
  <w:style w:type="numbering" w:customStyle="1" w:styleId="Style1">
    <w:name w:val="Style1"/>
    <w:uiPriority w:val="99"/>
    <w:rsid w:val="00270E41"/>
    <w:pPr>
      <w:numPr>
        <w:numId w:val="5"/>
      </w:numPr>
    </w:pPr>
  </w:style>
  <w:style w:type="numbering" w:customStyle="1" w:styleId="Style2">
    <w:name w:val="Style2"/>
    <w:uiPriority w:val="99"/>
    <w:rsid w:val="00270E41"/>
    <w:pPr>
      <w:numPr>
        <w:numId w:val="9"/>
      </w:numPr>
    </w:pPr>
  </w:style>
  <w:style w:type="numbering" w:customStyle="1" w:styleId="Style3">
    <w:name w:val="Style3"/>
    <w:uiPriority w:val="99"/>
    <w:rsid w:val="00270E41"/>
    <w:pPr>
      <w:numPr>
        <w:numId w:val="12"/>
      </w:numPr>
    </w:pPr>
  </w:style>
  <w:style w:type="numbering" w:customStyle="1" w:styleId="Style4">
    <w:name w:val="Style4"/>
    <w:uiPriority w:val="99"/>
    <w:rsid w:val="00270E41"/>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41"/>
    <w:pPr>
      <w:spacing w:after="0" w:line="264" w:lineRule="auto"/>
      <w:jc w:val="both"/>
    </w:pPr>
    <w:rPr>
      <w:rFonts w:ascii="Arial" w:eastAsia="Arial Unicode MS" w:hAnsi="Arial" w:cs="Arial"/>
      <w:sz w:val="21"/>
      <w:szCs w:val="21"/>
      <w:lang w:val="en-GB" w:eastAsia="zh-CN"/>
    </w:rPr>
  </w:style>
  <w:style w:type="paragraph" w:styleId="Heading1">
    <w:name w:val="heading 1"/>
    <w:basedOn w:val="Normal"/>
    <w:next w:val="Normal"/>
    <w:link w:val="Heading1Char"/>
    <w:uiPriority w:val="9"/>
    <w:qFormat/>
    <w:rsid w:val="00270E41"/>
    <w:pPr>
      <w:keepNext/>
      <w:spacing w:before="240" w:after="60"/>
      <w:outlineLvl w:val="0"/>
    </w:pPr>
    <w:rPr>
      <w:b/>
      <w:sz w:val="28"/>
    </w:rPr>
  </w:style>
  <w:style w:type="paragraph" w:styleId="Heading2">
    <w:name w:val="heading 2"/>
    <w:basedOn w:val="Normal"/>
    <w:next w:val="Normal"/>
    <w:link w:val="Heading2Char"/>
    <w:uiPriority w:val="9"/>
    <w:qFormat/>
    <w:rsid w:val="00270E41"/>
    <w:pPr>
      <w:keepNext/>
      <w:spacing w:before="240" w:after="60"/>
      <w:outlineLvl w:val="1"/>
    </w:pPr>
    <w:rPr>
      <w:b/>
      <w:i/>
      <w:sz w:val="24"/>
    </w:rPr>
  </w:style>
  <w:style w:type="paragraph" w:styleId="Heading3">
    <w:name w:val="heading 3"/>
    <w:basedOn w:val="Normal"/>
    <w:next w:val="Normal"/>
    <w:link w:val="Heading3Char"/>
    <w:uiPriority w:val="9"/>
    <w:qFormat/>
    <w:rsid w:val="00270E41"/>
    <w:pPr>
      <w:keepNext/>
      <w:spacing w:before="240" w:after="60"/>
      <w:outlineLvl w:val="2"/>
    </w:pPr>
    <w:rPr>
      <w:sz w:val="24"/>
    </w:rPr>
  </w:style>
  <w:style w:type="paragraph" w:styleId="Heading4">
    <w:name w:val="heading 4"/>
    <w:basedOn w:val="Normal"/>
    <w:next w:val="Normal"/>
    <w:link w:val="Heading4Char"/>
    <w:uiPriority w:val="9"/>
    <w:qFormat/>
    <w:rsid w:val="00270E41"/>
    <w:pPr>
      <w:keepNext/>
      <w:tabs>
        <w:tab w:val="num" w:pos="2126"/>
      </w:tabs>
      <w:spacing w:before="240" w:after="60"/>
      <w:ind w:left="2126" w:hanging="709"/>
      <w:outlineLvl w:val="3"/>
    </w:pPr>
    <w:rPr>
      <w:b/>
      <w:sz w:val="24"/>
    </w:rPr>
  </w:style>
  <w:style w:type="paragraph" w:styleId="Heading5">
    <w:name w:val="heading 5"/>
    <w:basedOn w:val="Normal"/>
    <w:next w:val="Normal"/>
    <w:link w:val="Heading5Char"/>
    <w:uiPriority w:val="9"/>
    <w:qFormat/>
    <w:rsid w:val="00270E41"/>
    <w:pPr>
      <w:spacing w:before="240" w:after="60"/>
      <w:outlineLvl w:val="4"/>
    </w:pPr>
    <w:rPr>
      <w:sz w:val="22"/>
    </w:rPr>
  </w:style>
  <w:style w:type="paragraph" w:styleId="Heading6">
    <w:name w:val="heading 6"/>
    <w:basedOn w:val="Normal"/>
    <w:next w:val="Normal"/>
    <w:link w:val="Heading6Char"/>
    <w:uiPriority w:val="9"/>
    <w:qFormat/>
    <w:rsid w:val="00270E41"/>
    <w:pPr>
      <w:spacing w:before="240" w:after="60"/>
      <w:outlineLvl w:val="5"/>
    </w:pPr>
    <w:rPr>
      <w:rFonts w:ascii="Times New Roman" w:hAnsi="Times New Roman"/>
      <w:i/>
      <w:sz w:val="22"/>
    </w:rPr>
  </w:style>
  <w:style w:type="paragraph" w:styleId="Heading7">
    <w:name w:val="heading 7"/>
    <w:basedOn w:val="Normal"/>
    <w:next w:val="Normal"/>
    <w:link w:val="Heading7Char"/>
    <w:uiPriority w:val="9"/>
    <w:qFormat/>
    <w:rsid w:val="00270E41"/>
    <w:pPr>
      <w:spacing w:before="240" w:after="60"/>
      <w:outlineLvl w:val="6"/>
    </w:pPr>
    <w:rPr>
      <w:sz w:val="20"/>
    </w:rPr>
  </w:style>
  <w:style w:type="paragraph" w:styleId="Heading8">
    <w:name w:val="heading 8"/>
    <w:basedOn w:val="Normal"/>
    <w:next w:val="Normal"/>
    <w:link w:val="Heading8Char"/>
    <w:uiPriority w:val="9"/>
    <w:qFormat/>
    <w:rsid w:val="00270E41"/>
    <w:pPr>
      <w:spacing w:before="240" w:after="60"/>
      <w:outlineLvl w:val="7"/>
    </w:pPr>
    <w:rPr>
      <w:i/>
      <w:sz w:val="20"/>
    </w:rPr>
  </w:style>
  <w:style w:type="paragraph" w:styleId="Heading9">
    <w:name w:val="heading 9"/>
    <w:basedOn w:val="Normal"/>
    <w:next w:val="Normal"/>
    <w:link w:val="Heading9Char"/>
    <w:uiPriority w:val="9"/>
    <w:qFormat/>
    <w:rsid w:val="00270E4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41"/>
    <w:rPr>
      <w:rFonts w:ascii="Arial" w:eastAsia="Arial Unicode MS" w:hAnsi="Arial" w:cs="Arial"/>
      <w:b/>
      <w:sz w:val="28"/>
      <w:szCs w:val="21"/>
      <w:lang w:val="en-GB" w:eastAsia="zh-CN"/>
    </w:rPr>
  </w:style>
  <w:style w:type="character" w:customStyle="1" w:styleId="Heading2Char">
    <w:name w:val="Heading 2 Char"/>
    <w:basedOn w:val="DefaultParagraphFont"/>
    <w:link w:val="Heading2"/>
    <w:uiPriority w:val="9"/>
    <w:rsid w:val="00270E41"/>
    <w:rPr>
      <w:rFonts w:ascii="Arial" w:eastAsia="Arial Unicode MS" w:hAnsi="Arial" w:cs="Arial"/>
      <w:b/>
      <w:i/>
      <w:sz w:val="24"/>
      <w:szCs w:val="21"/>
      <w:lang w:val="en-GB" w:eastAsia="zh-CN"/>
    </w:rPr>
  </w:style>
  <w:style w:type="character" w:customStyle="1" w:styleId="Heading3Char">
    <w:name w:val="Heading 3 Char"/>
    <w:basedOn w:val="DefaultParagraphFont"/>
    <w:link w:val="Heading3"/>
    <w:uiPriority w:val="9"/>
    <w:rsid w:val="00270E41"/>
    <w:rPr>
      <w:rFonts w:ascii="Arial" w:eastAsia="Arial Unicode MS" w:hAnsi="Arial" w:cs="Arial"/>
      <w:sz w:val="24"/>
      <w:szCs w:val="21"/>
      <w:lang w:val="en-GB" w:eastAsia="zh-CN"/>
    </w:rPr>
  </w:style>
  <w:style w:type="character" w:customStyle="1" w:styleId="Heading4Char">
    <w:name w:val="Heading 4 Char"/>
    <w:basedOn w:val="DefaultParagraphFont"/>
    <w:link w:val="Heading4"/>
    <w:uiPriority w:val="9"/>
    <w:rsid w:val="00270E41"/>
    <w:rPr>
      <w:rFonts w:ascii="Arial" w:eastAsia="Arial Unicode MS" w:hAnsi="Arial" w:cs="Arial"/>
      <w:b/>
      <w:sz w:val="24"/>
      <w:szCs w:val="21"/>
      <w:lang w:val="en-GB" w:eastAsia="zh-CN"/>
    </w:rPr>
  </w:style>
  <w:style w:type="character" w:customStyle="1" w:styleId="Heading5Char">
    <w:name w:val="Heading 5 Char"/>
    <w:basedOn w:val="DefaultParagraphFont"/>
    <w:link w:val="Heading5"/>
    <w:uiPriority w:val="9"/>
    <w:rsid w:val="00270E41"/>
    <w:rPr>
      <w:rFonts w:ascii="Arial" w:eastAsia="Arial Unicode MS" w:hAnsi="Arial" w:cs="Arial"/>
      <w:szCs w:val="21"/>
      <w:lang w:val="en-GB" w:eastAsia="zh-CN"/>
    </w:rPr>
  </w:style>
  <w:style w:type="character" w:customStyle="1" w:styleId="Heading6Char">
    <w:name w:val="Heading 6 Char"/>
    <w:basedOn w:val="DefaultParagraphFont"/>
    <w:link w:val="Heading6"/>
    <w:uiPriority w:val="9"/>
    <w:rsid w:val="00270E41"/>
    <w:rPr>
      <w:rFonts w:ascii="Times New Roman" w:eastAsia="Arial Unicode MS" w:hAnsi="Times New Roman" w:cs="Arial"/>
      <w:i/>
      <w:szCs w:val="21"/>
      <w:lang w:val="en-GB" w:eastAsia="zh-CN"/>
    </w:rPr>
  </w:style>
  <w:style w:type="character" w:customStyle="1" w:styleId="Heading7Char">
    <w:name w:val="Heading 7 Char"/>
    <w:basedOn w:val="DefaultParagraphFont"/>
    <w:link w:val="Heading7"/>
    <w:uiPriority w:val="9"/>
    <w:rsid w:val="00270E41"/>
    <w:rPr>
      <w:rFonts w:ascii="Arial" w:eastAsia="Arial Unicode MS" w:hAnsi="Arial" w:cs="Arial"/>
      <w:sz w:val="20"/>
      <w:szCs w:val="21"/>
      <w:lang w:val="en-GB" w:eastAsia="zh-CN"/>
    </w:rPr>
  </w:style>
  <w:style w:type="character" w:customStyle="1" w:styleId="Heading8Char">
    <w:name w:val="Heading 8 Char"/>
    <w:basedOn w:val="DefaultParagraphFont"/>
    <w:link w:val="Heading8"/>
    <w:uiPriority w:val="9"/>
    <w:rsid w:val="00270E41"/>
    <w:rPr>
      <w:rFonts w:ascii="Arial" w:eastAsia="Arial Unicode MS" w:hAnsi="Arial" w:cs="Arial"/>
      <w:i/>
      <w:sz w:val="20"/>
      <w:szCs w:val="21"/>
      <w:lang w:val="en-GB" w:eastAsia="zh-CN"/>
    </w:rPr>
  </w:style>
  <w:style w:type="character" w:customStyle="1" w:styleId="Heading9Char">
    <w:name w:val="Heading 9 Char"/>
    <w:basedOn w:val="DefaultParagraphFont"/>
    <w:link w:val="Heading9"/>
    <w:uiPriority w:val="9"/>
    <w:rsid w:val="00270E41"/>
    <w:rPr>
      <w:rFonts w:ascii="Arial" w:eastAsia="Arial Unicode MS" w:hAnsi="Arial" w:cs="Arial"/>
      <w:b/>
      <w:i/>
      <w:sz w:val="18"/>
      <w:szCs w:val="21"/>
      <w:lang w:val="en-GB" w:eastAsia="zh-CN"/>
    </w:rPr>
  </w:style>
  <w:style w:type="paragraph" w:customStyle="1" w:styleId="Body">
    <w:name w:val="Body"/>
    <w:basedOn w:val="Normal"/>
    <w:rsid w:val="00270E41"/>
    <w:pPr>
      <w:spacing w:after="210"/>
    </w:pPr>
  </w:style>
  <w:style w:type="paragraph" w:customStyle="1" w:styleId="Body1">
    <w:name w:val="Body 1"/>
    <w:basedOn w:val="Body"/>
    <w:link w:val="Body1Char"/>
    <w:rsid w:val="00270E41"/>
  </w:style>
  <w:style w:type="paragraph" w:customStyle="1" w:styleId="Body2">
    <w:name w:val="Body 2"/>
    <w:basedOn w:val="Body1"/>
    <w:link w:val="Body2Char"/>
    <w:rsid w:val="00270E41"/>
    <w:pPr>
      <w:ind w:left="709"/>
    </w:pPr>
  </w:style>
  <w:style w:type="paragraph" w:customStyle="1" w:styleId="Body3">
    <w:name w:val="Body 3"/>
    <w:basedOn w:val="Body2"/>
    <w:link w:val="Body3Char"/>
    <w:rsid w:val="00270E41"/>
    <w:pPr>
      <w:ind w:left="1418"/>
    </w:pPr>
  </w:style>
  <w:style w:type="paragraph" w:customStyle="1" w:styleId="Body4">
    <w:name w:val="Body 4"/>
    <w:basedOn w:val="Body3"/>
    <w:rsid w:val="00270E41"/>
    <w:pPr>
      <w:ind w:left="2126"/>
    </w:pPr>
  </w:style>
  <w:style w:type="paragraph" w:customStyle="1" w:styleId="Body5">
    <w:name w:val="Body 5"/>
    <w:basedOn w:val="Body4"/>
    <w:rsid w:val="00270E41"/>
    <w:pPr>
      <w:ind w:left="2835"/>
    </w:pPr>
  </w:style>
  <w:style w:type="character" w:customStyle="1" w:styleId="BoldText">
    <w:name w:val="BoldText"/>
    <w:basedOn w:val="DefaultParagraphFont"/>
    <w:rsid w:val="00270E41"/>
    <w:rPr>
      <w:rFonts w:cs="Times New Roman"/>
      <w:b/>
    </w:rPr>
  </w:style>
  <w:style w:type="paragraph" w:styleId="Footer">
    <w:name w:val="footer"/>
    <w:basedOn w:val="Normal"/>
    <w:link w:val="FooterChar"/>
    <w:rsid w:val="00270E41"/>
    <w:pPr>
      <w:tabs>
        <w:tab w:val="center" w:pos="4536"/>
        <w:tab w:val="right" w:pos="9072"/>
      </w:tabs>
      <w:jc w:val="left"/>
    </w:pPr>
    <w:rPr>
      <w:sz w:val="16"/>
    </w:rPr>
  </w:style>
  <w:style w:type="character" w:customStyle="1" w:styleId="FooterChar">
    <w:name w:val="Footer Char"/>
    <w:basedOn w:val="DefaultParagraphFont"/>
    <w:link w:val="Footer"/>
    <w:rsid w:val="00270E41"/>
    <w:rPr>
      <w:rFonts w:ascii="Arial" w:eastAsia="Arial Unicode MS" w:hAnsi="Arial" w:cs="Arial"/>
      <w:sz w:val="16"/>
      <w:szCs w:val="21"/>
      <w:lang w:val="en-GB" w:eastAsia="zh-CN"/>
    </w:rPr>
  </w:style>
  <w:style w:type="character" w:styleId="FootnoteReference">
    <w:name w:val="footnote reference"/>
    <w:basedOn w:val="DefaultParagraphFont"/>
    <w:uiPriority w:val="99"/>
    <w:rsid w:val="00270E41"/>
    <w:rPr>
      <w:rFonts w:cs="Times New Roman"/>
      <w:vertAlign w:val="superscript"/>
    </w:rPr>
  </w:style>
  <w:style w:type="paragraph" w:styleId="FootnoteText">
    <w:name w:val="footnote text"/>
    <w:basedOn w:val="Normal"/>
    <w:link w:val="FootnoteTextChar"/>
    <w:uiPriority w:val="99"/>
    <w:rsid w:val="00270E41"/>
    <w:pPr>
      <w:tabs>
        <w:tab w:val="left" w:pos="720"/>
      </w:tabs>
      <w:ind w:left="720" w:hanging="720"/>
    </w:pPr>
    <w:rPr>
      <w:sz w:val="20"/>
    </w:rPr>
  </w:style>
  <w:style w:type="character" w:customStyle="1" w:styleId="FootnoteTextChar">
    <w:name w:val="Footnote Text Char"/>
    <w:basedOn w:val="DefaultParagraphFont"/>
    <w:link w:val="FootnoteText"/>
    <w:uiPriority w:val="99"/>
    <w:rsid w:val="00270E41"/>
    <w:rPr>
      <w:rFonts w:ascii="Arial" w:eastAsia="Arial Unicode MS" w:hAnsi="Arial" w:cs="Arial"/>
      <w:sz w:val="20"/>
      <w:szCs w:val="21"/>
      <w:lang w:val="en-GB" w:eastAsia="zh-CN"/>
    </w:rPr>
  </w:style>
  <w:style w:type="paragraph" w:styleId="Header">
    <w:name w:val="header"/>
    <w:basedOn w:val="Normal"/>
    <w:link w:val="HeaderChar"/>
    <w:uiPriority w:val="99"/>
    <w:rsid w:val="00270E41"/>
    <w:pPr>
      <w:tabs>
        <w:tab w:val="center" w:pos="4536"/>
        <w:tab w:val="right" w:pos="9072"/>
      </w:tabs>
    </w:pPr>
  </w:style>
  <w:style w:type="character" w:customStyle="1" w:styleId="HeaderChar">
    <w:name w:val="Header Char"/>
    <w:basedOn w:val="DefaultParagraphFont"/>
    <w:link w:val="Header"/>
    <w:uiPriority w:val="99"/>
    <w:rsid w:val="00270E41"/>
    <w:rPr>
      <w:rFonts w:ascii="Arial" w:eastAsia="Arial Unicode MS" w:hAnsi="Arial" w:cs="Arial"/>
      <w:sz w:val="21"/>
      <w:szCs w:val="21"/>
      <w:lang w:val="en-GB" w:eastAsia="zh-CN"/>
    </w:rPr>
  </w:style>
  <w:style w:type="character" w:customStyle="1" w:styleId="Heading1Text">
    <w:name w:val="Heading 1 Text"/>
    <w:basedOn w:val="BoldText"/>
    <w:rsid w:val="00270E41"/>
    <w:rPr>
      <w:rFonts w:cs="Times New Roman"/>
      <w:b/>
      <w:smallCaps/>
    </w:rPr>
  </w:style>
  <w:style w:type="character" w:customStyle="1" w:styleId="Heading2Text">
    <w:name w:val="Heading 2 Text"/>
    <w:basedOn w:val="BoldText"/>
    <w:rsid w:val="00270E41"/>
    <w:rPr>
      <w:rFonts w:cs="Times New Roman"/>
      <w:b/>
    </w:rPr>
  </w:style>
  <w:style w:type="character" w:customStyle="1" w:styleId="Heading3Text">
    <w:name w:val="Heading 3 Text"/>
    <w:basedOn w:val="Heading2Text"/>
    <w:rsid w:val="00270E41"/>
    <w:rPr>
      <w:rFonts w:cs="Times New Roman"/>
      <w:b/>
    </w:rPr>
  </w:style>
  <w:style w:type="character" w:customStyle="1" w:styleId="Heading4Text">
    <w:name w:val="Heading 4 Text"/>
    <w:basedOn w:val="Heading3Text"/>
    <w:rsid w:val="00270E41"/>
    <w:rPr>
      <w:rFonts w:cs="Times New Roman"/>
      <w:b/>
    </w:rPr>
  </w:style>
  <w:style w:type="paragraph" w:customStyle="1" w:styleId="Level1">
    <w:name w:val="Level 1"/>
    <w:basedOn w:val="Body1"/>
    <w:next w:val="Body2"/>
    <w:rsid w:val="00270E41"/>
    <w:pPr>
      <w:tabs>
        <w:tab w:val="num" w:pos="709"/>
      </w:tabs>
      <w:ind w:left="709" w:hanging="709"/>
      <w:outlineLvl w:val="0"/>
    </w:pPr>
  </w:style>
  <w:style w:type="paragraph" w:customStyle="1" w:styleId="Level2">
    <w:name w:val="Level 2"/>
    <w:basedOn w:val="Body2"/>
    <w:next w:val="Body2"/>
    <w:rsid w:val="00270E41"/>
    <w:pPr>
      <w:tabs>
        <w:tab w:val="num" w:pos="709"/>
      </w:tabs>
      <w:ind w:hanging="709"/>
      <w:outlineLvl w:val="1"/>
    </w:pPr>
  </w:style>
  <w:style w:type="paragraph" w:customStyle="1" w:styleId="Level3">
    <w:name w:val="Level 3"/>
    <w:basedOn w:val="Body3"/>
    <w:next w:val="Body3"/>
    <w:link w:val="Level3Char"/>
    <w:rsid w:val="00270E41"/>
    <w:pPr>
      <w:tabs>
        <w:tab w:val="num" w:pos="1417"/>
      </w:tabs>
      <w:ind w:left="1417" w:hanging="708"/>
      <w:outlineLvl w:val="2"/>
    </w:pPr>
  </w:style>
  <w:style w:type="paragraph" w:customStyle="1" w:styleId="Level4">
    <w:name w:val="Level 4"/>
    <w:basedOn w:val="Body4"/>
    <w:next w:val="Body4"/>
    <w:rsid w:val="00270E41"/>
    <w:pPr>
      <w:tabs>
        <w:tab w:val="num" w:pos="2126"/>
      </w:tabs>
      <w:ind w:hanging="709"/>
      <w:outlineLvl w:val="3"/>
    </w:pPr>
  </w:style>
  <w:style w:type="paragraph" w:customStyle="1" w:styleId="Level5">
    <w:name w:val="Level 5"/>
    <w:basedOn w:val="Body5"/>
    <w:next w:val="Body5"/>
    <w:rsid w:val="00270E41"/>
    <w:pPr>
      <w:tabs>
        <w:tab w:val="num" w:pos="2835"/>
      </w:tabs>
      <w:ind w:hanging="709"/>
      <w:outlineLvl w:val="4"/>
    </w:pPr>
  </w:style>
  <w:style w:type="paragraph" w:styleId="TOC1">
    <w:name w:val="toc 1"/>
    <w:basedOn w:val="Body"/>
    <w:next w:val="Normal"/>
    <w:autoRedefine/>
    <w:uiPriority w:val="39"/>
    <w:rsid w:val="00270E41"/>
    <w:pPr>
      <w:keepNext/>
      <w:tabs>
        <w:tab w:val="left" w:pos="709"/>
        <w:tab w:val="right" w:leader="dot" w:pos="9062"/>
      </w:tabs>
      <w:spacing w:after="120"/>
      <w:ind w:left="709" w:right="709" w:hanging="709"/>
      <w:jc w:val="center"/>
    </w:pPr>
  </w:style>
  <w:style w:type="paragraph" w:styleId="TOC2">
    <w:name w:val="toc 2"/>
    <w:basedOn w:val="TOC1"/>
    <w:autoRedefine/>
    <w:uiPriority w:val="39"/>
    <w:semiHidden/>
    <w:rsid w:val="00270E41"/>
    <w:pPr>
      <w:tabs>
        <w:tab w:val="clear" w:pos="709"/>
        <w:tab w:val="left" w:pos="706"/>
      </w:tabs>
      <w:ind w:left="1418"/>
    </w:pPr>
  </w:style>
  <w:style w:type="paragraph" w:styleId="TOC3">
    <w:name w:val="toc 3"/>
    <w:basedOn w:val="TOC2"/>
    <w:next w:val="Normal"/>
    <w:autoRedefine/>
    <w:uiPriority w:val="39"/>
    <w:semiHidden/>
    <w:rsid w:val="00270E41"/>
    <w:pPr>
      <w:tabs>
        <w:tab w:val="left" w:pos="1418"/>
      </w:tabs>
      <w:ind w:left="2127"/>
    </w:pPr>
  </w:style>
  <w:style w:type="paragraph" w:styleId="TOC4">
    <w:name w:val="toc 4"/>
    <w:basedOn w:val="Normal"/>
    <w:next w:val="Normal"/>
    <w:autoRedefine/>
    <w:uiPriority w:val="39"/>
    <w:semiHidden/>
    <w:rsid w:val="00270E41"/>
    <w:pPr>
      <w:ind w:left="2126" w:right="709"/>
    </w:pPr>
  </w:style>
  <w:style w:type="paragraph" w:styleId="BlockText">
    <w:name w:val="Block Text"/>
    <w:basedOn w:val="Normal"/>
    <w:uiPriority w:val="99"/>
    <w:semiHidden/>
    <w:rsid w:val="00270E41"/>
    <w:pPr>
      <w:spacing w:after="120"/>
      <w:ind w:left="1440" w:right="1440"/>
    </w:pPr>
  </w:style>
  <w:style w:type="paragraph" w:styleId="BodyText">
    <w:name w:val="Body Text"/>
    <w:basedOn w:val="Normal"/>
    <w:link w:val="BodyTextChar"/>
    <w:uiPriority w:val="99"/>
    <w:semiHidden/>
    <w:rsid w:val="00270E41"/>
    <w:pPr>
      <w:spacing w:after="120"/>
    </w:pPr>
  </w:style>
  <w:style w:type="character" w:customStyle="1" w:styleId="BodyTextChar">
    <w:name w:val="Body Text Char"/>
    <w:basedOn w:val="DefaultParagraphFont"/>
    <w:link w:val="BodyText"/>
    <w:uiPriority w:val="99"/>
    <w:semiHidden/>
    <w:rsid w:val="00270E41"/>
    <w:rPr>
      <w:rFonts w:ascii="Arial" w:eastAsia="Arial Unicode MS" w:hAnsi="Arial" w:cs="Arial"/>
      <w:sz w:val="21"/>
      <w:szCs w:val="21"/>
      <w:lang w:val="en-GB" w:eastAsia="zh-CN"/>
    </w:rPr>
  </w:style>
  <w:style w:type="character" w:customStyle="1" w:styleId="BoldItalicText">
    <w:name w:val="BoldItalicText"/>
    <w:basedOn w:val="DefaultParagraphFont"/>
    <w:semiHidden/>
    <w:rsid w:val="00270E41"/>
    <w:rPr>
      <w:rFonts w:cs="Times New Roman"/>
      <w:b/>
      <w:i/>
    </w:rPr>
  </w:style>
  <w:style w:type="character" w:customStyle="1" w:styleId="ItalicText">
    <w:name w:val="ItalicText"/>
    <w:basedOn w:val="DefaultParagraphFont"/>
    <w:rsid w:val="00270E41"/>
    <w:rPr>
      <w:rFonts w:cs="Times New Roman"/>
      <w:i/>
    </w:rPr>
  </w:style>
  <w:style w:type="character" w:customStyle="1" w:styleId="BoldUnderlinedText">
    <w:name w:val="BoldUnderlinedText"/>
    <w:basedOn w:val="DefaultParagraphFont"/>
    <w:semiHidden/>
    <w:rsid w:val="00270E41"/>
    <w:rPr>
      <w:rFonts w:cs="Times New Roman"/>
      <w:b/>
      <w:u w:val="single"/>
    </w:rPr>
  </w:style>
  <w:style w:type="character" w:customStyle="1" w:styleId="UnderlinedText">
    <w:name w:val="UnderlinedText"/>
    <w:basedOn w:val="DefaultParagraphFont"/>
    <w:rsid w:val="00270E41"/>
    <w:rPr>
      <w:rFonts w:cs="Times New Roman"/>
      <w:u w:val="single"/>
    </w:rPr>
  </w:style>
  <w:style w:type="paragraph" w:styleId="BodyText2">
    <w:name w:val="Body Text 2"/>
    <w:basedOn w:val="Normal"/>
    <w:link w:val="BodyText2Char"/>
    <w:uiPriority w:val="99"/>
    <w:semiHidden/>
    <w:rsid w:val="00270E41"/>
    <w:pPr>
      <w:spacing w:after="120" w:line="480" w:lineRule="auto"/>
    </w:pPr>
  </w:style>
  <w:style w:type="character" w:customStyle="1" w:styleId="BodyText2Char">
    <w:name w:val="Body Text 2 Char"/>
    <w:basedOn w:val="DefaultParagraphFont"/>
    <w:link w:val="BodyText2"/>
    <w:uiPriority w:val="99"/>
    <w:semiHidden/>
    <w:rsid w:val="00270E41"/>
    <w:rPr>
      <w:rFonts w:ascii="Arial" w:eastAsia="Arial Unicode MS" w:hAnsi="Arial" w:cs="Arial"/>
      <w:sz w:val="21"/>
      <w:szCs w:val="21"/>
      <w:lang w:val="en-GB" w:eastAsia="zh-CN"/>
    </w:rPr>
  </w:style>
  <w:style w:type="paragraph" w:styleId="BodyText3">
    <w:name w:val="Body Text 3"/>
    <w:basedOn w:val="Normal"/>
    <w:link w:val="BodyText3Char"/>
    <w:uiPriority w:val="99"/>
    <w:semiHidden/>
    <w:rsid w:val="00270E41"/>
    <w:pPr>
      <w:spacing w:after="120"/>
    </w:pPr>
    <w:rPr>
      <w:sz w:val="16"/>
    </w:rPr>
  </w:style>
  <w:style w:type="character" w:customStyle="1" w:styleId="BodyText3Char">
    <w:name w:val="Body Text 3 Char"/>
    <w:basedOn w:val="DefaultParagraphFont"/>
    <w:link w:val="BodyText3"/>
    <w:uiPriority w:val="99"/>
    <w:semiHidden/>
    <w:rsid w:val="00270E41"/>
    <w:rPr>
      <w:rFonts w:ascii="Arial" w:eastAsia="Arial Unicode MS" w:hAnsi="Arial" w:cs="Arial"/>
      <w:sz w:val="16"/>
      <w:szCs w:val="21"/>
      <w:lang w:val="en-GB" w:eastAsia="zh-CN"/>
    </w:rPr>
  </w:style>
  <w:style w:type="paragraph" w:styleId="BodyTextFirstIndent">
    <w:name w:val="Body Text First Indent"/>
    <w:basedOn w:val="BodyText"/>
    <w:link w:val="BodyTextFirstIndentChar"/>
    <w:uiPriority w:val="99"/>
    <w:semiHidden/>
    <w:rsid w:val="00270E41"/>
    <w:pPr>
      <w:ind w:firstLine="210"/>
    </w:pPr>
  </w:style>
  <w:style w:type="character" w:customStyle="1" w:styleId="BodyTextFirstIndentChar">
    <w:name w:val="Body Text First Indent Char"/>
    <w:basedOn w:val="BodyTextChar"/>
    <w:link w:val="BodyTextFirstIndent"/>
    <w:uiPriority w:val="99"/>
    <w:semiHidden/>
    <w:rsid w:val="00270E41"/>
    <w:rPr>
      <w:rFonts w:ascii="Arial" w:eastAsia="Arial Unicode MS" w:hAnsi="Arial" w:cs="Arial"/>
      <w:sz w:val="21"/>
      <w:szCs w:val="21"/>
      <w:lang w:val="en-GB" w:eastAsia="zh-CN"/>
    </w:rPr>
  </w:style>
  <w:style w:type="paragraph" w:styleId="BodyTextIndent">
    <w:name w:val="Body Text Indent"/>
    <w:basedOn w:val="Normal"/>
    <w:link w:val="BodyTextIndentChar"/>
    <w:uiPriority w:val="99"/>
    <w:semiHidden/>
    <w:rsid w:val="00270E41"/>
    <w:pPr>
      <w:spacing w:after="120"/>
      <w:ind w:left="283"/>
    </w:pPr>
  </w:style>
  <w:style w:type="character" w:customStyle="1" w:styleId="BodyTextIndentChar">
    <w:name w:val="Body Text Indent Char"/>
    <w:basedOn w:val="DefaultParagraphFont"/>
    <w:link w:val="BodyTextIndent"/>
    <w:uiPriority w:val="99"/>
    <w:semiHidden/>
    <w:rsid w:val="00270E41"/>
    <w:rPr>
      <w:rFonts w:ascii="Arial" w:eastAsia="Arial Unicode MS" w:hAnsi="Arial" w:cs="Arial"/>
      <w:sz w:val="21"/>
      <w:szCs w:val="21"/>
      <w:lang w:val="en-GB" w:eastAsia="zh-CN"/>
    </w:rPr>
  </w:style>
  <w:style w:type="paragraph" w:styleId="BodyTextFirstIndent2">
    <w:name w:val="Body Text First Indent 2"/>
    <w:basedOn w:val="BodyTextIndent"/>
    <w:link w:val="BodyTextFirstIndent2Char"/>
    <w:uiPriority w:val="99"/>
    <w:semiHidden/>
    <w:rsid w:val="00270E41"/>
    <w:pPr>
      <w:ind w:firstLine="210"/>
    </w:pPr>
  </w:style>
  <w:style w:type="character" w:customStyle="1" w:styleId="BodyTextFirstIndent2Char">
    <w:name w:val="Body Text First Indent 2 Char"/>
    <w:basedOn w:val="BodyTextIndentChar"/>
    <w:link w:val="BodyTextFirstIndent2"/>
    <w:uiPriority w:val="99"/>
    <w:semiHidden/>
    <w:rsid w:val="00270E41"/>
    <w:rPr>
      <w:rFonts w:ascii="Arial" w:eastAsia="Arial Unicode MS" w:hAnsi="Arial" w:cs="Arial"/>
      <w:sz w:val="21"/>
      <w:szCs w:val="21"/>
      <w:lang w:val="en-GB" w:eastAsia="zh-CN"/>
    </w:rPr>
  </w:style>
  <w:style w:type="paragraph" w:styleId="BodyTextIndent2">
    <w:name w:val="Body Text Indent 2"/>
    <w:basedOn w:val="Normal"/>
    <w:link w:val="BodyTextIndent2Char"/>
    <w:uiPriority w:val="99"/>
    <w:semiHidden/>
    <w:rsid w:val="00270E41"/>
    <w:pPr>
      <w:spacing w:after="120" w:line="480" w:lineRule="auto"/>
      <w:ind w:left="283"/>
    </w:pPr>
  </w:style>
  <w:style w:type="character" w:customStyle="1" w:styleId="BodyTextIndent2Char">
    <w:name w:val="Body Text Indent 2 Char"/>
    <w:basedOn w:val="DefaultParagraphFont"/>
    <w:link w:val="BodyTextIndent2"/>
    <w:uiPriority w:val="99"/>
    <w:semiHidden/>
    <w:rsid w:val="00270E41"/>
    <w:rPr>
      <w:rFonts w:ascii="Arial" w:eastAsia="Arial Unicode MS" w:hAnsi="Arial" w:cs="Arial"/>
      <w:sz w:val="21"/>
      <w:szCs w:val="21"/>
      <w:lang w:val="en-GB" w:eastAsia="zh-CN"/>
    </w:rPr>
  </w:style>
  <w:style w:type="paragraph" w:styleId="BodyTextIndent3">
    <w:name w:val="Body Text Indent 3"/>
    <w:basedOn w:val="Normal"/>
    <w:link w:val="BodyTextIndent3Char"/>
    <w:uiPriority w:val="99"/>
    <w:semiHidden/>
    <w:rsid w:val="00270E41"/>
    <w:pPr>
      <w:spacing w:after="120"/>
      <w:ind w:left="283"/>
    </w:pPr>
    <w:rPr>
      <w:sz w:val="16"/>
    </w:rPr>
  </w:style>
  <w:style w:type="character" w:customStyle="1" w:styleId="BodyTextIndent3Char">
    <w:name w:val="Body Text Indent 3 Char"/>
    <w:basedOn w:val="DefaultParagraphFont"/>
    <w:link w:val="BodyTextIndent3"/>
    <w:uiPriority w:val="99"/>
    <w:semiHidden/>
    <w:rsid w:val="00270E41"/>
    <w:rPr>
      <w:rFonts w:ascii="Arial" w:eastAsia="Arial Unicode MS" w:hAnsi="Arial" w:cs="Arial"/>
      <w:sz w:val="16"/>
      <w:szCs w:val="21"/>
      <w:lang w:val="en-GB" w:eastAsia="zh-CN"/>
    </w:rPr>
  </w:style>
  <w:style w:type="paragraph" w:styleId="Caption">
    <w:name w:val="caption"/>
    <w:basedOn w:val="Normal"/>
    <w:next w:val="Normal"/>
    <w:uiPriority w:val="35"/>
    <w:qFormat/>
    <w:rsid w:val="00270E41"/>
    <w:pPr>
      <w:spacing w:before="120" w:after="120"/>
    </w:pPr>
    <w:rPr>
      <w:b/>
    </w:rPr>
  </w:style>
  <w:style w:type="paragraph" w:styleId="Closing">
    <w:name w:val="Closing"/>
    <w:basedOn w:val="Normal"/>
    <w:link w:val="ClosingChar"/>
    <w:uiPriority w:val="99"/>
    <w:semiHidden/>
    <w:rsid w:val="00270E41"/>
    <w:pPr>
      <w:ind w:left="4252"/>
    </w:pPr>
  </w:style>
  <w:style w:type="character" w:customStyle="1" w:styleId="ClosingChar">
    <w:name w:val="Closing Char"/>
    <w:basedOn w:val="DefaultParagraphFont"/>
    <w:link w:val="Closing"/>
    <w:uiPriority w:val="99"/>
    <w:semiHidden/>
    <w:rsid w:val="00270E41"/>
    <w:rPr>
      <w:rFonts w:ascii="Arial" w:eastAsia="Arial Unicode MS" w:hAnsi="Arial" w:cs="Arial"/>
      <w:sz w:val="21"/>
      <w:szCs w:val="21"/>
      <w:lang w:val="en-GB" w:eastAsia="zh-CN"/>
    </w:rPr>
  </w:style>
  <w:style w:type="character" w:styleId="CommentReference">
    <w:name w:val="annotation reference"/>
    <w:basedOn w:val="DefaultParagraphFont"/>
    <w:uiPriority w:val="99"/>
    <w:semiHidden/>
    <w:rsid w:val="00270E41"/>
    <w:rPr>
      <w:rFonts w:cs="Times New Roman"/>
      <w:sz w:val="16"/>
    </w:rPr>
  </w:style>
  <w:style w:type="paragraph" w:styleId="CommentText">
    <w:name w:val="annotation text"/>
    <w:basedOn w:val="Normal"/>
    <w:link w:val="CommentTextChar"/>
    <w:uiPriority w:val="99"/>
    <w:semiHidden/>
    <w:rsid w:val="00270E41"/>
    <w:rPr>
      <w:sz w:val="20"/>
    </w:rPr>
  </w:style>
  <w:style w:type="character" w:customStyle="1" w:styleId="CommentTextChar">
    <w:name w:val="Comment Text Char"/>
    <w:basedOn w:val="DefaultParagraphFont"/>
    <w:link w:val="CommentText"/>
    <w:uiPriority w:val="99"/>
    <w:semiHidden/>
    <w:rsid w:val="00270E41"/>
    <w:rPr>
      <w:rFonts w:ascii="Arial" w:eastAsia="Arial Unicode MS" w:hAnsi="Arial" w:cs="Arial"/>
      <w:sz w:val="20"/>
      <w:szCs w:val="21"/>
      <w:lang w:val="en-GB" w:eastAsia="zh-CN"/>
    </w:rPr>
  </w:style>
  <w:style w:type="paragraph" w:styleId="Date">
    <w:name w:val="Date"/>
    <w:basedOn w:val="Normal"/>
    <w:next w:val="Normal"/>
    <w:link w:val="DateChar"/>
    <w:uiPriority w:val="99"/>
    <w:semiHidden/>
    <w:rsid w:val="00270E41"/>
  </w:style>
  <w:style w:type="character" w:customStyle="1" w:styleId="DateChar">
    <w:name w:val="Date Char"/>
    <w:basedOn w:val="DefaultParagraphFont"/>
    <w:link w:val="Date"/>
    <w:uiPriority w:val="99"/>
    <w:semiHidden/>
    <w:rsid w:val="00270E41"/>
    <w:rPr>
      <w:rFonts w:ascii="Arial" w:eastAsia="Arial Unicode MS" w:hAnsi="Arial" w:cs="Arial"/>
      <w:sz w:val="21"/>
      <w:szCs w:val="21"/>
      <w:lang w:val="en-GB" w:eastAsia="zh-CN"/>
    </w:rPr>
  </w:style>
  <w:style w:type="paragraph" w:styleId="DocumentMap">
    <w:name w:val="Document Map"/>
    <w:basedOn w:val="Normal"/>
    <w:link w:val="DocumentMapChar"/>
    <w:uiPriority w:val="99"/>
    <w:semiHidden/>
    <w:rsid w:val="00270E41"/>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270E41"/>
    <w:rPr>
      <w:rFonts w:ascii="Tahoma" w:eastAsia="Arial Unicode MS" w:hAnsi="Tahoma" w:cs="Arial"/>
      <w:sz w:val="21"/>
      <w:szCs w:val="21"/>
      <w:shd w:val="clear" w:color="auto" w:fill="000080"/>
      <w:lang w:val="en-GB" w:eastAsia="zh-CN"/>
    </w:rPr>
  </w:style>
  <w:style w:type="character" w:styleId="Emphasis">
    <w:name w:val="Emphasis"/>
    <w:basedOn w:val="DefaultParagraphFont"/>
    <w:uiPriority w:val="20"/>
    <w:qFormat/>
    <w:rsid w:val="00270E41"/>
    <w:rPr>
      <w:rFonts w:cs="Times New Roman"/>
      <w:i/>
    </w:rPr>
  </w:style>
  <w:style w:type="character" w:styleId="EndnoteReference">
    <w:name w:val="endnote reference"/>
    <w:basedOn w:val="DefaultParagraphFont"/>
    <w:uiPriority w:val="99"/>
    <w:semiHidden/>
    <w:rsid w:val="00270E41"/>
    <w:rPr>
      <w:rFonts w:cs="Times New Roman"/>
      <w:vertAlign w:val="superscript"/>
    </w:rPr>
  </w:style>
  <w:style w:type="paragraph" w:styleId="EndnoteText">
    <w:name w:val="endnote text"/>
    <w:basedOn w:val="Normal"/>
    <w:link w:val="EndnoteTextChar"/>
    <w:uiPriority w:val="99"/>
    <w:semiHidden/>
    <w:rsid w:val="00270E41"/>
    <w:rPr>
      <w:sz w:val="20"/>
    </w:rPr>
  </w:style>
  <w:style w:type="character" w:customStyle="1" w:styleId="EndnoteTextChar">
    <w:name w:val="Endnote Text Char"/>
    <w:basedOn w:val="DefaultParagraphFont"/>
    <w:link w:val="EndnoteText"/>
    <w:uiPriority w:val="99"/>
    <w:semiHidden/>
    <w:rsid w:val="00270E41"/>
    <w:rPr>
      <w:rFonts w:ascii="Arial" w:eastAsia="Arial Unicode MS" w:hAnsi="Arial" w:cs="Arial"/>
      <w:sz w:val="20"/>
      <w:szCs w:val="21"/>
      <w:lang w:val="en-GB" w:eastAsia="zh-CN"/>
    </w:rPr>
  </w:style>
  <w:style w:type="paragraph" w:styleId="EnvelopeAddress">
    <w:name w:val="envelope address"/>
    <w:basedOn w:val="Normal"/>
    <w:uiPriority w:val="99"/>
    <w:semiHidden/>
    <w:rsid w:val="00270E41"/>
    <w:pPr>
      <w:framePr w:w="7920" w:h="1980" w:hRule="exact" w:hSpace="180" w:wrap="auto" w:hAnchor="page" w:xAlign="center" w:yAlign="bottom"/>
      <w:ind w:left="2880"/>
    </w:pPr>
    <w:rPr>
      <w:sz w:val="24"/>
    </w:rPr>
  </w:style>
  <w:style w:type="paragraph" w:styleId="EnvelopeReturn">
    <w:name w:val="envelope return"/>
    <w:basedOn w:val="Normal"/>
    <w:uiPriority w:val="99"/>
    <w:semiHidden/>
    <w:rsid w:val="00270E41"/>
    <w:rPr>
      <w:sz w:val="20"/>
    </w:rPr>
  </w:style>
  <w:style w:type="character" w:styleId="FollowedHyperlink">
    <w:name w:val="FollowedHyperlink"/>
    <w:basedOn w:val="DefaultParagraphFont"/>
    <w:uiPriority w:val="99"/>
    <w:rsid w:val="00270E41"/>
    <w:rPr>
      <w:rFonts w:cs="Times New Roman"/>
      <w:color w:val="800080"/>
      <w:u w:val="single"/>
    </w:rPr>
  </w:style>
  <w:style w:type="character" w:styleId="Hyperlink">
    <w:name w:val="Hyperlink"/>
    <w:basedOn w:val="DefaultParagraphFont"/>
    <w:uiPriority w:val="99"/>
    <w:rsid w:val="00270E41"/>
    <w:rPr>
      <w:rFonts w:cs="Times New Roman"/>
      <w:color w:val="0000FF"/>
      <w:u w:val="single"/>
    </w:rPr>
  </w:style>
  <w:style w:type="paragraph" w:styleId="Index1">
    <w:name w:val="index 1"/>
    <w:basedOn w:val="Normal"/>
    <w:next w:val="Normal"/>
    <w:autoRedefine/>
    <w:uiPriority w:val="99"/>
    <w:semiHidden/>
    <w:rsid w:val="00270E41"/>
    <w:pPr>
      <w:ind w:left="210" w:hanging="210"/>
    </w:pPr>
  </w:style>
  <w:style w:type="paragraph" w:styleId="Index2">
    <w:name w:val="index 2"/>
    <w:basedOn w:val="Normal"/>
    <w:next w:val="Normal"/>
    <w:autoRedefine/>
    <w:uiPriority w:val="99"/>
    <w:semiHidden/>
    <w:rsid w:val="00270E41"/>
    <w:pPr>
      <w:ind w:left="420" w:hanging="210"/>
    </w:pPr>
  </w:style>
  <w:style w:type="paragraph" w:styleId="Index3">
    <w:name w:val="index 3"/>
    <w:basedOn w:val="Normal"/>
    <w:next w:val="Normal"/>
    <w:autoRedefine/>
    <w:uiPriority w:val="99"/>
    <w:semiHidden/>
    <w:rsid w:val="00270E41"/>
    <w:pPr>
      <w:ind w:left="630" w:hanging="210"/>
    </w:pPr>
  </w:style>
  <w:style w:type="paragraph" w:styleId="Index4">
    <w:name w:val="index 4"/>
    <w:basedOn w:val="Normal"/>
    <w:next w:val="Normal"/>
    <w:autoRedefine/>
    <w:uiPriority w:val="99"/>
    <w:semiHidden/>
    <w:rsid w:val="00270E41"/>
    <w:pPr>
      <w:ind w:left="840" w:hanging="210"/>
    </w:pPr>
  </w:style>
  <w:style w:type="paragraph" w:styleId="Index5">
    <w:name w:val="index 5"/>
    <w:basedOn w:val="Normal"/>
    <w:next w:val="Normal"/>
    <w:autoRedefine/>
    <w:uiPriority w:val="99"/>
    <w:semiHidden/>
    <w:rsid w:val="00270E41"/>
    <w:pPr>
      <w:ind w:left="1050" w:hanging="210"/>
    </w:pPr>
  </w:style>
  <w:style w:type="paragraph" w:styleId="Index6">
    <w:name w:val="index 6"/>
    <w:basedOn w:val="Normal"/>
    <w:next w:val="Normal"/>
    <w:autoRedefine/>
    <w:uiPriority w:val="99"/>
    <w:semiHidden/>
    <w:rsid w:val="00270E41"/>
    <w:pPr>
      <w:ind w:left="1260" w:hanging="210"/>
    </w:pPr>
  </w:style>
  <w:style w:type="paragraph" w:styleId="Index7">
    <w:name w:val="index 7"/>
    <w:basedOn w:val="Normal"/>
    <w:next w:val="Normal"/>
    <w:autoRedefine/>
    <w:uiPriority w:val="99"/>
    <w:semiHidden/>
    <w:rsid w:val="00270E41"/>
    <w:pPr>
      <w:ind w:left="1470" w:hanging="210"/>
    </w:pPr>
  </w:style>
  <w:style w:type="paragraph" w:styleId="Index8">
    <w:name w:val="index 8"/>
    <w:basedOn w:val="Normal"/>
    <w:next w:val="Normal"/>
    <w:autoRedefine/>
    <w:uiPriority w:val="99"/>
    <w:semiHidden/>
    <w:rsid w:val="00270E41"/>
    <w:pPr>
      <w:ind w:left="1680" w:hanging="210"/>
    </w:pPr>
  </w:style>
  <w:style w:type="paragraph" w:styleId="Index9">
    <w:name w:val="index 9"/>
    <w:basedOn w:val="Normal"/>
    <w:next w:val="Normal"/>
    <w:autoRedefine/>
    <w:uiPriority w:val="99"/>
    <w:semiHidden/>
    <w:rsid w:val="00270E41"/>
    <w:pPr>
      <w:ind w:left="1890" w:hanging="210"/>
    </w:pPr>
  </w:style>
  <w:style w:type="paragraph" w:styleId="IndexHeading">
    <w:name w:val="index heading"/>
    <w:basedOn w:val="Normal"/>
    <w:next w:val="Index1"/>
    <w:uiPriority w:val="99"/>
    <w:semiHidden/>
    <w:rsid w:val="00270E41"/>
    <w:rPr>
      <w:b/>
    </w:rPr>
  </w:style>
  <w:style w:type="character" w:styleId="LineNumber">
    <w:name w:val="line number"/>
    <w:basedOn w:val="DefaultParagraphFont"/>
    <w:uiPriority w:val="99"/>
    <w:semiHidden/>
    <w:rsid w:val="00270E41"/>
    <w:rPr>
      <w:rFonts w:cs="Times New Roman"/>
    </w:rPr>
  </w:style>
  <w:style w:type="paragraph" w:styleId="List">
    <w:name w:val="List"/>
    <w:basedOn w:val="Normal"/>
    <w:uiPriority w:val="99"/>
    <w:rsid w:val="00270E41"/>
    <w:pPr>
      <w:ind w:left="283" w:hanging="283"/>
    </w:pPr>
  </w:style>
  <w:style w:type="paragraph" w:styleId="List2">
    <w:name w:val="List 2"/>
    <w:basedOn w:val="Normal"/>
    <w:uiPriority w:val="99"/>
    <w:rsid w:val="00270E41"/>
    <w:pPr>
      <w:ind w:left="566" w:hanging="283"/>
    </w:pPr>
  </w:style>
  <w:style w:type="paragraph" w:styleId="List3">
    <w:name w:val="List 3"/>
    <w:basedOn w:val="Normal"/>
    <w:uiPriority w:val="99"/>
    <w:rsid w:val="00270E41"/>
    <w:pPr>
      <w:ind w:left="849" w:hanging="283"/>
    </w:pPr>
  </w:style>
  <w:style w:type="paragraph" w:styleId="List4">
    <w:name w:val="List 4"/>
    <w:basedOn w:val="Normal"/>
    <w:uiPriority w:val="99"/>
    <w:rsid w:val="00270E41"/>
    <w:pPr>
      <w:ind w:left="1132" w:hanging="283"/>
    </w:pPr>
  </w:style>
  <w:style w:type="paragraph" w:styleId="List5">
    <w:name w:val="List 5"/>
    <w:basedOn w:val="Normal"/>
    <w:uiPriority w:val="99"/>
    <w:rsid w:val="00270E41"/>
    <w:pPr>
      <w:ind w:left="1415" w:hanging="283"/>
    </w:pPr>
  </w:style>
  <w:style w:type="paragraph" w:styleId="ListBullet">
    <w:name w:val="List Bullet"/>
    <w:basedOn w:val="Normal"/>
    <w:autoRedefine/>
    <w:uiPriority w:val="99"/>
    <w:rsid w:val="00270E41"/>
    <w:pPr>
      <w:tabs>
        <w:tab w:val="num" w:pos="643"/>
      </w:tabs>
      <w:ind w:left="643" w:hanging="360"/>
    </w:pPr>
  </w:style>
  <w:style w:type="paragraph" w:styleId="ListBullet2">
    <w:name w:val="List Bullet 2"/>
    <w:basedOn w:val="Normal"/>
    <w:autoRedefine/>
    <w:uiPriority w:val="99"/>
    <w:rsid w:val="00270E41"/>
    <w:pPr>
      <w:tabs>
        <w:tab w:val="num" w:pos="926"/>
      </w:tabs>
      <w:ind w:left="926" w:hanging="360"/>
    </w:pPr>
  </w:style>
  <w:style w:type="paragraph" w:styleId="ListBullet3">
    <w:name w:val="List Bullet 3"/>
    <w:basedOn w:val="Normal"/>
    <w:autoRedefine/>
    <w:uiPriority w:val="99"/>
    <w:rsid w:val="00270E41"/>
    <w:pPr>
      <w:tabs>
        <w:tab w:val="num" w:pos="1209"/>
      </w:tabs>
      <w:ind w:left="1209" w:hanging="360"/>
    </w:pPr>
  </w:style>
  <w:style w:type="paragraph" w:styleId="ListBullet4">
    <w:name w:val="List Bullet 4"/>
    <w:basedOn w:val="Normal"/>
    <w:autoRedefine/>
    <w:uiPriority w:val="99"/>
    <w:rsid w:val="00270E41"/>
    <w:pPr>
      <w:tabs>
        <w:tab w:val="num" w:pos="1492"/>
      </w:tabs>
      <w:ind w:left="1492" w:hanging="360"/>
    </w:pPr>
  </w:style>
  <w:style w:type="paragraph" w:styleId="ListBullet5">
    <w:name w:val="List Bullet 5"/>
    <w:basedOn w:val="Normal"/>
    <w:autoRedefine/>
    <w:uiPriority w:val="99"/>
    <w:rsid w:val="00270E41"/>
    <w:pPr>
      <w:tabs>
        <w:tab w:val="num" w:pos="360"/>
      </w:tabs>
    </w:pPr>
  </w:style>
  <w:style w:type="paragraph" w:styleId="ListContinue">
    <w:name w:val="List Continue"/>
    <w:basedOn w:val="Normal"/>
    <w:uiPriority w:val="99"/>
    <w:rsid w:val="00270E41"/>
    <w:pPr>
      <w:spacing w:after="120"/>
      <w:ind w:left="283"/>
    </w:pPr>
  </w:style>
  <w:style w:type="paragraph" w:styleId="ListContinue2">
    <w:name w:val="List Continue 2"/>
    <w:basedOn w:val="Normal"/>
    <w:uiPriority w:val="99"/>
    <w:rsid w:val="00270E41"/>
    <w:pPr>
      <w:spacing w:after="120"/>
      <w:ind w:left="566"/>
    </w:pPr>
  </w:style>
  <w:style w:type="paragraph" w:styleId="ListContinue3">
    <w:name w:val="List Continue 3"/>
    <w:basedOn w:val="Normal"/>
    <w:uiPriority w:val="99"/>
    <w:rsid w:val="00270E41"/>
    <w:pPr>
      <w:spacing w:after="120"/>
      <w:ind w:left="849"/>
    </w:pPr>
  </w:style>
  <w:style w:type="paragraph" w:styleId="ListContinue4">
    <w:name w:val="List Continue 4"/>
    <w:basedOn w:val="Normal"/>
    <w:uiPriority w:val="99"/>
    <w:rsid w:val="00270E41"/>
    <w:pPr>
      <w:spacing w:after="120"/>
      <w:ind w:left="1132"/>
    </w:pPr>
  </w:style>
  <w:style w:type="paragraph" w:styleId="ListContinue5">
    <w:name w:val="List Continue 5"/>
    <w:basedOn w:val="Normal"/>
    <w:uiPriority w:val="99"/>
    <w:rsid w:val="00270E41"/>
    <w:pPr>
      <w:spacing w:after="120"/>
      <w:ind w:left="1415"/>
    </w:pPr>
  </w:style>
  <w:style w:type="paragraph" w:styleId="ListNumber">
    <w:name w:val="List Number"/>
    <w:basedOn w:val="Normal"/>
    <w:uiPriority w:val="99"/>
    <w:rsid w:val="00270E41"/>
    <w:pPr>
      <w:tabs>
        <w:tab w:val="num" w:pos="360"/>
      </w:tabs>
    </w:pPr>
  </w:style>
  <w:style w:type="paragraph" w:styleId="ListNumber2">
    <w:name w:val="List Number 2"/>
    <w:basedOn w:val="Normal"/>
    <w:uiPriority w:val="99"/>
    <w:rsid w:val="00270E41"/>
    <w:pPr>
      <w:tabs>
        <w:tab w:val="num" w:pos="360"/>
      </w:tabs>
    </w:pPr>
  </w:style>
  <w:style w:type="paragraph" w:styleId="ListNumber3">
    <w:name w:val="List Number 3"/>
    <w:basedOn w:val="Normal"/>
    <w:uiPriority w:val="99"/>
    <w:rsid w:val="00270E41"/>
    <w:pPr>
      <w:tabs>
        <w:tab w:val="num" w:pos="360"/>
      </w:tabs>
    </w:pPr>
  </w:style>
  <w:style w:type="paragraph" w:styleId="ListNumber4">
    <w:name w:val="List Number 4"/>
    <w:basedOn w:val="Normal"/>
    <w:uiPriority w:val="99"/>
    <w:rsid w:val="00270E41"/>
    <w:pPr>
      <w:tabs>
        <w:tab w:val="num" w:pos="360"/>
      </w:tabs>
    </w:pPr>
  </w:style>
  <w:style w:type="paragraph" w:styleId="ListNumber5">
    <w:name w:val="List Number 5"/>
    <w:basedOn w:val="Normal"/>
    <w:uiPriority w:val="99"/>
    <w:rsid w:val="00270E41"/>
    <w:pPr>
      <w:tabs>
        <w:tab w:val="num" w:pos="360"/>
      </w:tabs>
    </w:pPr>
  </w:style>
  <w:style w:type="paragraph" w:styleId="MacroText">
    <w:name w:val="macro"/>
    <w:link w:val="MacroTextChar"/>
    <w:uiPriority w:val="99"/>
    <w:semiHidden/>
    <w:rsid w:val="00270E41"/>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eastAsia="Times New Roman" w:hAnsi="Courier New" w:cs="Times New Roman"/>
      <w:kern w:val="28"/>
      <w:sz w:val="20"/>
      <w:szCs w:val="20"/>
      <w:lang w:val="en-GB" w:eastAsia="zh-CN"/>
    </w:rPr>
  </w:style>
  <w:style w:type="character" w:customStyle="1" w:styleId="MacroTextChar">
    <w:name w:val="Macro Text Char"/>
    <w:basedOn w:val="DefaultParagraphFont"/>
    <w:link w:val="MacroText"/>
    <w:uiPriority w:val="99"/>
    <w:semiHidden/>
    <w:rsid w:val="00270E41"/>
    <w:rPr>
      <w:rFonts w:ascii="Courier New" w:eastAsia="Times New Roman" w:hAnsi="Courier New" w:cs="Times New Roman"/>
      <w:kern w:val="28"/>
      <w:sz w:val="20"/>
      <w:szCs w:val="20"/>
      <w:lang w:val="en-GB" w:eastAsia="zh-CN"/>
    </w:rPr>
  </w:style>
  <w:style w:type="paragraph" w:styleId="MessageHeader">
    <w:name w:val="Message Header"/>
    <w:basedOn w:val="Normal"/>
    <w:link w:val="MessageHeaderChar"/>
    <w:uiPriority w:val="99"/>
    <w:semiHidden/>
    <w:rsid w:val="00270E41"/>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270E41"/>
    <w:rPr>
      <w:rFonts w:ascii="Arial" w:eastAsia="Arial Unicode MS" w:hAnsi="Arial" w:cs="Arial"/>
      <w:sz w:val="24"/>
      <w:szCs w:val="21"/>
      <w:shd w:val="pct20" w:color="auto" w:fill="auto"/>
      <w:lang w:val="en-GB" w:eastAsia="zh-CN"/>
    </w:rPr>
  </w:style>
  <w:style w:type="paragraph" w:styleId="NormalIndent">
    <w:name w:val="Normal Indent"/>
    <w:basedOn w:val="Normal"/>
    <w:uiPriority w:val="99"/>
    <w:rsid w:val="00270E41"/>
    <w:pPr>
      <w:ind w:left="720"/>
    </w:pPr>
  </w:style>
  <w:style w:type="paragraph" w:styleId="NoteHeading">
    <w:name w:val="Note Heading"/>
    <w:basedOn w:val="Normal"/>
    <w:next w:val="Normal"/>
    <w:link w:val="NoteHeadingChar"/>
    <w:uiPriority w:val="99"/>
    <w:semiHidden/>
    <w:rsid w:val="00270E41"/>
  </w:style>
  <w:style w:type="character" w:customStyle="1" w:styleId="NoteHeadingChar">
    <w:name w:val="Note Heading Char"/>
    <w:basedOn w:val="DefaultParagraphFont"/>
    <w:link w:val="NoteHeading"/>
    <w:uiPriority w:val="99"/>
    <w:semiHidden/>
    <w:rsid w:val="00270E41"/>
    <w:rPr>
      <w:rFonts w:ascii="Arial" w:eastAsia="Arial Unicode MS" w:hAnsi="Arial" w:cs="Arial"/>
      <w:sz w:val="21"/>
      <w:szCs w:val="21"/>
      <w:lang w:val="en-GB" w:eastAsia="zh-CN"/>
    </w:rPr>
  </w:style>
  <w:style w:type="character" w:styleId="PageNumber">
    <w:name w:val="page number"/>
    <w:basedOn w:val="DefaultParagraphFont"/>
    <w:uiPriority w:val="99"/>
    <w:semiHidden/>
    <w:rsid w:val="00270E41"/>
    <w:rPr>
      <w:rFonts w:cs="Times New Roman"/>
    </w:rPr>
  </w:style>
  <w:style w:type="paragraph" w:styleId="PlainText">
    <w:name w:val="Plain Text"/>
    <w:basedOn w:val="Normal"/>
    <w:link w:val="PlainTextChar"/>
    <w:uiPriority w:val="99"/>
    <w:rsid w:val="00270E41"/>
    <w:rPr>
      <w:rFonts w:ascii="Courier New" w:hAnsi="Courier New"/>
      <w:sz w:val="20"/>
    </w:rPr>
  </w:style>
  <w:style w:type="character" w:customStyle="1" w:styleId="PlainTextChar">
    <w:name w:val="Plain Text Char"/>
    <w:basedOn w:val="DefaultParagraphFont"/>
    <w:link w:val="PlainText"/>
    <w:uiPriority w:val="99"/>
    <w:rsid w:val="00270E41"/>
    <w:rPr>
      <w:rFonts w:ascii="Courier New" w:eastAsia="Arial Unicode MS" w:hAnsi="Courier New" w:cs="Arial"/>
      <w:sz w:val="20"/>
      <w:szCs w:val="21"/>
      <w:lang w:val="en-GB" w:eastAsia="zh-CN"/>
    </w:rPr>
  </w:style>
  <w:style w:type="paragraph" w:styleId="Salutation">
    <w:name w:val="Salutation"/>
    <w:basedOn w:val="Normal"/>
    <w:next w:val="Normal"/>
    <w:link w:val="SalutationChar"/>
    <w:uiPriority w:val="99"/>
    <w:semiHidden/>
    <w:rsid w:val="00270E41"/>
  </w:style>
  <w:style w:type="character" w:customStyle="1" w:styleId="SalutationChar">
    <w:name w:val="Salutation Char"/>
    <w:basedOn w:val="DefaultParagraphFont"/>
    <w:link w:val="Salutation"/>
    <w:uiPriority w:val="99"/>
    <w:semiHidden/>
    <w:rsid w:val="00270E41"/>
    <w:rPr>
      <w:rFonts w:ascii="Arial" w:eastAsia="Arial Unicode MS" w:hAnsi="Arial" w:cs="Arial"/>
      <w:sz w:val="21"/>
      <w:szCs w:val="21"/>
      <w:lang w:val="en-GB" w:eastAsia="zh-CN"/>
    </w:rPr>
  </w:style>
  <w:style w:type="paragraph" w:styleId="Signature">
    <w:name w:val="Signature"/>
    <w:basedOn w:val="Normal"/>
    <w:link w:val="SignatureChar"/>
    <w:uiPriority w:val="99"/>
    <w:semiHidden/>
    <w:rsid w:val="00270E41"/>
    <w:pPr>
      <w:ind w:left="4252"/>
    </w:pPr>
  </w:style>
  <w:style w:type="character" w:customStyle="1" w:styleId="SignatureChar">
    <w:name w:val="Signature Char"/>
    <w:basedOn w:val="DefaultParagraphFont"/>
    <w:link w:val="Signature"/>
    <w:uiPriority w:val="99"/>
    <w:semiHidden/>
    <w:rsid w:val="00270E41"/>
    <w:rPr>
      <w:rFonts w:ascii="Arial" w:eastAsia="Arial Unicode MS" w:hAnsi="Arial" w:cs="Arial"/>
      <w:sz w:val="21"/>
      <w:szCs w:val="21"/>
      <w:lang w:val="en-GB" w:eastAsia="zh-CN"/>
    </w:rPr>
  </w:style>
  <w:style w:type="character" w:styleId="Strong">
    <w:name w:val="Strong"/>
    <w:basedOn w:val="DefaultParagraphFont"/>
    <w:uiPriority w:val="22"/>
    <w:qFormat/>
    <w:rsid w:val="00270E41"/>
    <w:rPr>
      <w:rFonts w:cs="Times New Roman"/>
      <w:b/>
    </w:rPr>
  </w:style>
  <w:style w:type="paragraph" w:styleId="Subtitle">
    <w:name w:val="Subtitle"/>
    <w:basedOn w:val="Normal"/>
    <w:link w:val="SubtitleChar"/>
    <w:uiPriority w:val="11"/>
    <w:qFormat/>
    <w:rsid w:val="00270E41"/>
    <w:pPr>
      <w:spacing w:after="60"/>
      <w:jc w:val="center"/>
      <w:outlineLvl w:val="1"/>
    </w:pPr>
  </w:style>
  <w:style w:type="character" w:customStyle="1" w:styleId="SubtitleChar">
    <w:name w:val="Subtitle Char"/>
    <w:basedOn w:val="DefaultParagraphFont"/>
    <w:link w:val="Subtitle"/>
    <w:uiPriority w:val="11"/>
    <w:rsid w:val="00270E41"/>
    <w:rPr>
      <w:rFonts w:ascii="Arial" w:eastAsia="Arial Unicode MS" w:hAnsi="Arial" w:cs="Arial"/>
      <w:sz w:val="21"/>
      <w:szCs w:val="21"/>
      <w:lang w:val="en-GB" w:eastAsia="zh-CN"/>
    </w:rPr>
  </w:style>
  <w:style w:type="paragraph" w:styleId="TableofAuthorities">
    <w:name w:val="table of authorities"/>
    <w:basedOn w:val="Normal"/>
    <w:next w:val="Normal"/>
    <w:uiPriority w:val="99"/>
    <w:semiHidden/>
    <w:rsid w:val="00270E41"/>
    <w:pPr>
      <w:ind w:left="210" w:hanging="210"/>
    </w:pPr>
  </w:style>
  <w:style w:type="paragraph" w:styleId="TableofFigures">
    <w:name w:val="table of figures"/>
    <w:basedOn w:val="Normal"/>
    <w:next w:val="Normal"/>
    <w:uiPriority w:val="99"/>
    <w:semiHidden/>
    <w:rsid w:val="00270E41"/>
    <w:pPr>
      <w:ind w:left="420" w:hanging="420"/>
    </w:pPr>
  </w:style>
  <w:style w:type="paragraph" w:styleId="Title">
    <w:name w:val="Title"/>
    <w:basedOn w:val="Normal"/>
    <w:link w:val="TitleChar"/>
    <w:uiPriority w:val="10"/>
    <w:qFormat/>
    <w:rsid w:val="00270E41"/>
    <w:pPr>
      <w:spacing w:before="240" w:after="60"/>
      <w:jc w:val="center"/>
      <w:outlineLvl w:val="0"/>
    </w:pPr>
    <w:rPr>
      <w:rFonts w:ascii="Arial Bold" w:hAnsi="Arial Bold"/>
      <w:b/>
      <w:smallCaps/>
      <w:sz w:val="28"/>
      <w:szCs w:val="28"/>
    </w:rPr>
  </w:style>
  <w:style w:type="character" w:customStyle="1" w:styleId="TitleChar">
    <w:name w:val="Title Char"/>
    <w:basedOn w:val="DefaultParagraphFont"/>
    <w:link w:val="Title"/>
    <w:uiPriority w:val="10"/>
    <w:rsid w:val="00270E41"/>
    <w:rPr>
      <w:rFonts w:ascii="Arial Bold" w:eastAsia="Arial Unicode MS" w:hAnsi="Arial Bold" w:cs="Arial"/>
      <w:b/>
      <w:smallCaps/>
      <w:sz w:val="28"/>
      <w:szCs w:val="28"/>
      <w:lang w:val="en-GB" w:eastAsia="zh-CN"/>
    </w:rPr>
  </w:style>
  <w:style w:type="paragraph" w:styleId="TOAHeading">
    <w:name w:val="toa heading"/>
    <w:basedOn w:val="Normal"/>
    <w:next w:val="Normal"/>
    <w:uiPriority w:val="99"/>
    <w:semiHidden/>
    <w:rsid w:val="00270E41"/>
    <w:pPr>
      <w:spacing w:before="120"/>
    </w:pPr>
    <w:rPr>
      <w:b/>
      <w:sz w:val="24"/>
    </w:rPr>
  </w:style>
  <w:style w:type="paragraph" w:styleId="TOC5">
    <w:name w:val="toc 5"/>
    <w:basedOn w:val="Normal"/>
    <w:next w:val="Normal"/>
    <w:autoRedefine/>
    <w:uiPriority w:val="39"/>
    <w:semiHidden/>
    <w:rsid w:val="00270E41"/>
    <w:pPr>
      <w:ind w:left="840"/>
    </w:pPr>
  </w:style>
  <w:style w:type="paragraph" w:styleId="TOC6">
    <w:name w:val="toc 6"/>
    <w:basedOn w:val="Normal"/>
    <w:next w:val="Normal"/>
    <w:autoRedefine/>
    <w:uiPriority w:val="39"/>
    <w:semiHidden/>
    <w:rsid w:val="00270E41"/>
    <w:pPr>
      <w:ind w:left="1050"/>
    </w:pPr>
  </w:style>
  <w:style w:type="paragraph" w:styleId="TOC7">
    <w:name w:val="toc 7"/>
    <w:basedOn w:val="Normal"/>
    <w:next w:val="Normal"/>
    <w:autoRedefine/>
    <w:uiPriority w:val="39"/>
    <w:semiHidden/>
    <w:rsid w:val="00270E41"/>
    <w:pPr>
      <w:ind w:left="1260"/>
    </w:pPr>
  </w:style>
  <w:style w:type="paragraph" w:styleId="TOC8">
    <w:name w:val="toc 8"/>
    <w:basedOn w:val="Normal"/>
    <w:next w:val="Normal"/>
    <w:autoRedefine/>
    <w:uiPriority w:val="39"/>
    <w:semiHidden/>
    <w:rsid w:val="00270E41"/>
    <w:pPr>
      <w:ind w:left="1470"/>
    </w:pPr>
  </w:style>
  <w:style w:type="paragraph" w:styleId="TOC9">
    <w:name w:val="toc 9"/>
    <w:basedOn w:val="Normal"/>
    <w:next w:val="Normal"/>
    <w:autoRedefine/>
    <w:uiPriority w:val="39"/>
    <w:semiHidden/>
    <w:rsid w:val="00270E41"/>
    <w:pPr>
      <w:ind w:left="1680"/>
    </w:pPr>
  </w:style>
  <w:style w:type="paragraph" w:customStyle="1" w:styleId="ScheduleHeading">
    <w:name w:val="Schedule Heading"/>
    <w:basedOn w:val="Body"/>
    <w:next w:val="Body"/>
    <w:rsid w:val="00270E41"/>
    <w:pPr>
      <w:jc w:val="center"/>
    </w:pPr>
    <w:rPr>
      <w:rFonts w:ascii="Arial Bold" w:hAnsi="Arial Bold"/>
      <w:b/>
      <w:smallCaps/>
      <w:sz w:val="28"/>
      <w:szCs w:val="28"/>
    </w:rPr>
  </w:style>
  <w:style w:type="paragraph" w:customStyle="1" w:styleId="Char1CharCharChar">
    <w:name w:val="Char1 Char Char Char"/>
    <w:basedOn w:val="Normal"/>
    <w:rsid w:val="00270E41"/>
    <w:pPr>
      <w:spacing w:line="240" w:lineRule="auto"/>
      <w:jc w:val="left"/>
    </w:pPr>
    <w:rPr>
      <w:rFonts w:ascii="Times New Roman" w:eastAsia="Times New Roman" w:hAnsi="Times New Roman" w:cs="Times New Roman"/>
      <w:sz w:val="20"/>
      <w:szCs w:val="20"/>
      <w:lang w:val="en-US" w:eastAsia="en-US"/>
    </w:rPr>
  </w:style>
  <w:style w:type="table" w:styleId="TableGrid">
    <w:name w:val="Table Grid"/>
    <w:basedOn w:val="TableNormal"/>
    <w:uiPriority w:val="59"/>
    <w:rsid w:val="00270E41"/>
    <w:pPr>
      <w:spacing w:after="0" w:line="264"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2Char">
    <w:name w:val="Body 2 Char"/>
    <w:basedOn w:val="DefaultParagraphFont"/>
    <w:link w:val="Body2"/>
    <w:locked/>
    <w:rsid w:val="00270E41"/>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270E41"/>
    <w:rPr>
      <w:rFonts w:ascii="Arial" w:eastAsia="Arial Unicode MS" w:hAnsi="Arial" w:cs="Arial"/>
      <w:sz w:val="21"/>
      <w:szCs w:val="21"/>
      <w:lang w:val="en-GB" w:eastAsia="zh-CN"/>
    </w:rPr>
  </w:style>
  <w:style w:type="paragraph" w:customStyle="1" w:styleId="ListAlpha1">
    <w:name w:val="List Alpha 1"/>
    <w:basedOn w:val="Normal"/>
    <w:next w:val="BodyText"/>
    <w:rsid w:val="00270E41"/>
    <w:pPr>
      <w:tabs>
        <w:tab w:val="left" w:pos="22"/>
        <w:tab w:val="num" w:pos="624"/>
      </w:tabs>
      <w:spacing w:after="200" w:line="288" w:lineRule="auto"/>
      <w:ind w:left="624" w:hanging="624"/>
    </w:pPr>
    <w:rPr>
      <w:rFonts w:ascii="CG Times" w:eastAsia="Times New Roman" w:hAnsi="CG Times" w:cs="Times New Roman"/>
      <w:sz w:val="22"/>
      <w:szCs w:val="20"/>
      <w:lang w:eastAsia="en-US"/>
    </w:rPr>
  </w:style>
  <w:style w:type="paragraph" w:customStyle="1" w:styleId="ListAlpha2">
    <w:name w:val="List Alpha 2"/>
    <w:basedOn w:val="Normal"/>
    <w:next w:val="BodyText2"/>
    <w:rsid w:val="00270E41"/>
    <w:pPr>
      <w:tabs>
        <w:tab w:val="left" w:pos="50"/>
        <w:tab w:val="num" w:pos="1417"/>
      </w:tabs>
      <w:spacing w:after="200" w:line="288" w:lineRule="auto"/>
      <w:ind w:left="1417" w:hanging="793"/>
    </w:pPr>
    <w:rPr>
      <w:rFonts w:ascii="CG Times" w:eastAsia="Times New Roman" w:hAnsi="CG Times" w:cs="Times New Roman"/>
      <w:sz w:val="22"/>
      <w:szCs w:val="20"/>
      <w:lang w:eastAsia="en-US"/>
    </w:rPr>
  </w:style>
  <w:style w:type="paragraph" w:customStyle="1" w:styleId="ListAlpha3">
    <w:name w:val="List Alpha 3"/>
    <w:basedOn w:val="Normal"/>
    <w:next w:val="BodyText3"/>
    <w:rsid w:val="00270E41"/>
    <w:pPr>
      <w:tabs>
        <w:tab w:val="left" w:pos="68"/>
        <w:tab w:val="num" w:pos="1928"/>
      </w:tabs>
      <w:spacing w:after="200" w:line="288" w:lineRule="auto"/>
      <w:ind w:left="1928" w:hanging="511"/>
    </w:pPr>
    <w:rPr>
      <w:rFonts w:ascii="CG Times" w:eastAsia="Times New Roman" w:hAnsi="CG Times" w:cs="Times New Roman"/>
      <w:sz w:val="22"/>
      <w:szCs w:val="20"/>
      <w:lang w:eastAsia="en-US"/>
    </w:rPr>
  </w:style>
  <w:style w:type="character" w:customStyle="1" w:styleId="Body3Char">
    <w:name w:val="Body 3 Char"/>
    <w:basedOn w:val="Body2Char"/>
    <w:link w:val="Body3"/>
    <w:locked/>
    <w:rsid w:val="00270E41"/>
    <w:rPr>
      <w:rFonts w:ascii="Arial" w:eastAsia="Arial Unicode MS" w:hAnsi="Arial" w:cs="Arial"/>
      <w:sz w:val="21"/>
      <w:szCs w:val="21"/>
      <w:lang w:val="en-GB" w:eastAsia="zh-CN"/>
    </w:rPr>
  </w:style>
  <w:style w:type="paragraph" w:customStyle="1" w:styleId="CharCharChar">
    <w:name w:val="Char Char Char"/>
    <w:basedOn w:val="Normal"/>
    <w:rsid w:val="00270E41"/>
    <w:pPr>
      <w:spacing w:line="240" w:lineRule="auto"/>
      <w:jc w:val="left"/>
    </w:pPr>
    <w:rPr>
      <w:rFonts w:ascii="Times New Roman" w:eastAsia="Times New Roman" w:hAnsi="Times New Roman" w:cs="Times New Roman"/>
      <w:sz w:val="20"/>
      <w:szCs w:val="20"/>
      <w:lang w:val="en-US" w:eastAsia="en-US"/>
    </w:rPr>
  </w:style>
  <w:style w:type="paragraph" w:customStyle="1" w:styleId="Centeredtext">
    <w:name w:val="Centered text"/>
    <w:basedOn w:val="Normal"/>
    <w:link w:val="CenteredtextChar"/>
    <w:rsid w:val="00270E41"/>
    <w:pPr>
      <w:spacing w:after="210"/>
      <w:jc w:val="center"/>
    </w:pPr>
    <w:rPr>
      <w:rFonts w:eastAsia="Times New Roman" w:cs="Times New Roman"/>
      <w:szCs w:val="24"/>
      <w:lang w:eastAsia="en-US"/>
    </w:rPr>
  </w:style>
  <w:style w:type="character" w:customStyle="1" w:styleId="Body1Char">
    <w:name w:val="Body 1 Char"/>
    <w:basedOn w:val="DefaultParagraphFont"/>
    <w:link w:val="Body1"/>
    <w:locked/>
    <w:rsid w:val="00270E41"/>
    <w:rPr>
      <w:rFonts w:ascii="Arial" w:eastAsia="Arial Unicode MS" w:hAnsi="Arial" w:cs="Arial"/>
      <w:sz w:val="21"/>
      <w:szCs w:val="21"/>
      <w:lang w:val="en-GB" w:eastAsia="zh-CN"/>
    </w:rPr>
  </w:style>
  <w:style w:type="character" w:customStyle="1" w:styleId="CenteredtextChar">
    <w:name w:val="Centered text Char"/>
    <w:basedOn w:val="DefaultParagraphFont"/>
    <w:link w:val="Centeredtext"/>
    <w:locked/>
    <w:rsid w:val="00270E41"/>
    <w:rPr>
      <w:rFonts w:ascii="Arial" w:eastAsia="Times New Roman" w:hAnsi="Arial" w:cs="Times New Roman"/>
      <w:sz w:val="21"/>
      <w:szCs w:val="24"/>
      <w:lang w:val="en-GB"/>
    </w:rPr>
  </w:style>
  <w:style w:type="paragraph" w:customStyle="1" w:styleId="AONormal8C">
    <w:name w:val="AONormal8C"/>
    <w:basedOn w:val="Normal"/>
    <w:rsid w:val="00270E41"/>
    <w:pPr>
      <w:spacing w:line="220" w:lineRule="atLeast"/>
      <w:jc w:val="center"/>
    </w:pPr>
    <w:rPr>
      <w:rFonts w:eastAsia="SimSun" w:cs="Times New Roman"/>
      <w:sz w:val="16"/>
      <w:szCs w:val="22"/>
      <w:lang w:eastAsia="en-US"/>
    </w:rPr>
  </w:style>
  <w:style w:type="paragraph" w:styleId="BalloonText">
    <w:name w:val="Balloon Text"/>
    <w:basedOn w:val="Normal"/>
    <w:link w:val="BalloonTextChar"/>
    <w:rsid w:val="00270E4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0E41"/>
    <w:rPr>
      <w:rFonts w:ascii="Tahoma" w:eastAsia="Arial Unicode MS" w:hAnsi="Tahoma" w:cs="Tahoma"/>
      <w:sz w:val="16"/>
      <w:szCs w:val="16"/>
      <w:lang w:val="en-GB" w:eastAsia="zh-CN"/>
    </w:rPr>
  </w:style>
  <w:style w:type="paragraph" w:customStyle="1" w:styleId="AOAltHead3">
    <w:name w:val="AOAltHead3"/>
    <w:basedOn w:val="Normal"/>
    <w:next w:val="Normal"/>
    <w:link w:val="AOAltHead3Char"/>
    <w:rsid w:val="00270E41"/>
    <w:pPr>
      <w:spacing w:before="240" w:line="260" w:lineRule="atLeast"/>
      <w:ind w:left="720" w:right="720" w:hanging="720"/>
      <w:outlineLvl w:val="2"/>
    </w:pPr>
    <w:rPr>
      <w:rFonts w:ascii="Times New Roman" w:eastAsia="Times New Roman" w:hAnsi="Times New Roman" w:cs="Times New Roman"/>
      <w:sz w:val="22"/>
      <w:szCs w:val="22"/>
      <w:lang w:eastAsia="ar-SA"/>
    </w:rPr>
  </w:style>
  <w:style w:type="paragraph" w:customStyle="1" w:styleId="COVERPAGE">
    <w:name w:val="COVERPAGE"/>
    <w:basedOn w:val="Normal"/>
    <w:rsid w:val="00270E41"/>
    <w:pPr>
      <w:spacing w:line="288" w:lineRule="auto"/>
      <w:jc w:val="left"/>
    </w:pPr>
    <w:rPr>
      <w:rFonts w:ascii="CG Times" w:eastAsia="Calibri" w:hAnsi="CG Times" w:cs="Times New Roman"/>
      <w:sz w:val="22"/>
      <w:szCs w:val="20"/>
      <w:lang w:eastAsia="en-US"/>
    </w:rPr>
  </w:style>
  <w:style w:type="paragraph" w:customStyle="1" w:styleId="AONormal">
    <w:name w:val="AONormal"/>
    <w:rsid w:val="00270E41"/>
    <w:pPr>
      <w:spacing w:after="0" w:line="260" w:lineRule="atLeast"/>
      <w:jc w:val="both"/>
    </w:pPr>
    <w:rPr>
      <w:rFonts w:ascii="Times New Roman" w:eastAsia="Times New Roman" w:hAnsi="Times New Roman" w:cs="Times New Roman"/>
      <w:lang w:val="en-GB" w:eastAsia="ar-SA"/>
    </w:rPr>
  </w:style>
  <w:style w:type="paragraph" w:customStyle="1" w:styleId="AODocTxtL8">
    <w:name w:val="AODocTxtL8"/>
    <w:basedOn w:val="Normal"/>
    <w:rsid w:val="00270E41"/>
    <w:pPr>
      <w:spacing w:before="240" w:line="260" w:lineRule="atLeast"/>
    </w:pPr>
    <w:rPr>
      <w:rFonts w:ascii="Times New Roman" w:eastAsia="Times New Roman" w:hAnsi="Times New Roman" w:cs="Times New Roman"/>
      <w:sz w:val="22"/>
      <w:szCs w:val="22"/>
      <w:lang w:eastAsia="ar-SA"/>
    </w:rPr>
  </w:style>
  <w:style w:type="paragraph" w:customStyle="1" w:styleId="TOC10">
    <w:name w:val="TOC1"/>
    <w:basedOn w:val="Level1"/>
    <w:rsid w:val="00270E41"/>
    <w:pPr>
      <w:keepNext/>
    </w:pPr>
    <w:rPr>
      <w:b/>
      <w:sz w:val="20"/>
      <w:szCs w:val="20"/>
    </w:rPr>
  </w:style>
  <w:style w:type="paragraph" w:styleId="CommentSubject">
    <w:name w:val="annotation subject"/>
    <w:basedOn w:val="CommentText"/>
    <w:next w:val="CommentText"/>
    <w:link w:val="CommentSubjectChar"/>
    <w:semiHidden/>
    <w:rsid w:val="00270E41"/>
    <w:rPr>
      <w:b/>
      <w:bCs/>
      <w:szCs w:val="20"/>
    </w:rPr>
  </w:style>
  <w:style w:type="character" w:customStyle="1" w:styleId="CommentSubjectChar">
    <w:name w:val="Comment Subject Char"/>
    <w:basedOn w:val="CommentTextChar"/>
    <w:link w:val="CommentSubject"/>
    <w:semiHidden/>
    <w:rsid w:val="00270E41"/>
    <w:rPr>
      <w:rFonts w:ascii="Arial" w:eastAsia="Arial Unicode MS" w:hAnsi="Arial" w:cs="Arial"/>
      <w:b/>
      <w:bCs/>
      <w:sz w:val="20"/>
      <w:szCs w:val="20"/>
      <w:lang w:val="en-GB" w:eastAsia="zh-CN"/>
    </w:rPr>
  </w:style>
  <w:style w:type="paragraph" w:customStyle="1" w:styleId="AODocTxt">
    <w:name w:val="AODocTxt"/>
    <w:basedOn w:val="Normal"/>
    <w:rsid w:val="00270E41"/>
    <w:pPr>
      <w:tabs>
        <w:tab w:val="num" w:pos="720"/>
      </w:tabs>
      <w:spacing w:before="240" w:line="260" w:lineRule="atLeast"/>
      <w:ind w:left="720" w:hanging="720"/>
    </w:pPr>
    <w:rPr>
      <w:rFonts w:ascii="Times New Roman" w:eastAsia="SimSun" w:hAnsi="Times New Roman" w:cs="Times New Roman"/>
      <w:sz w:val="22"/>
      <w:szCs w:val="22"/>
      <w:lang w:eastAsia="en-US"/>
    </w:rPr>
  </w:style>
  <w:style w:type="paragraph" w:customStyle="1" w:styleId="AODocTxtL1">
    <w:name w:val="AODocTxtL1"/>
    <w:basedOn w:val="AODocTxt"/>
    <w:link w:val="AODocTxtL1Char"/>
    <w:rsid w:val="00270E41"/>
    <w:pPr>
      <w:tabs>
        <w:tab w:val="clear" w:pos="720"/>
        <w:tab w:val="num" w:pos="360"/>
      </w:tabs>
    </w:pPr>
  </w:style>
  <w:style w:type="paragraph" w:customStyle="1" w:styleId="AODocTxtL2">
    <w:name w:val="AODocTxtL2"/>
    <w:basedOn w:val="AODocTxt"/>
    <w:rsid w:val="00270E41"/>
    <w:pPr>
      <w:tabs>
        <w:tab w:val="clear" w:pos="720"/>
        <w:tab w:val="num" w:pos="360"/>
      </w:tabs>
    </w:pPr>
  </w:style>
  <w:style w:type="paragraph" w:customStyle="1" w:styleId="AODocTxtL3">
    <w:name w:val="AODocTxtL3"/>
    <w:basedOn w:val="AODocTxt"/>
    <w:rsid w:val="00270E41"/>
    <w:pPr>
      <w:tabs>
        <w:tab w:val="clear" w:pos="720"/>
        <w:tab w:val="num" w:pos="360"/>
      </w:tabs>
    </w:pPr>
  </w:style>
  <w:style w:type="paragraph" w:customStyle="1" w:styleId="AODocTxtL4">
    <w:name w:val="AODocTxtL4"/>
    <w:basedOn w:val="AODocTxt"/>
    <w:rsid w:val="00270E41"/>
    <w:pPr>
      <w:tabs>
        <w:tab w:val="clear" w:pos="720"/>
        <w:tab w:val="num" w:pos="360"/>
      </w:tabs>
    </w:pPr>
  </w:style>
  <w:style w:type="paragraph" w:customStyle="1" w:styleId="AODocTxtL5">
    <w:name w:val="AODocTxtL5"/>
    <w:basedOn w:val="AODocTxt"/>
    <w:rsid w:val="00270E41"/>
    <w:pPr>
      <w:tabs>
        <w:tab w:val="clear" w:pos="720"/>
        <w:tab w:val="num" w:pos="360"/>
      </w:tabs>
    </w:pPr>
  </w:style>
  <w:style w:type="paragraph" w:customStyle="1" w:styleId="AODocTxtL6">
    <w:name w:val="AODocTxtL6"/>
    <w:basedOn w:val="AODocTxt"/>
    <w:rsid w:val="00270E41"/>
    <w:pPr>
      <w:tabs>
        <w:tab w:val="clear" w:pos="720"/>
        <w:tab w:val="num" w:pos="360"/>
      </w:tabs>
    </w:pPr>
  </w:style>
  <w:style w:type="paragraph" w:customStyle="1" w:styleId="AODocTxtL7">
    <w:name w:val="AODocTxtL7"/>
    <w:basedOn w:val="AODocTxt"/>
    <w:rsid w:val="00270E41"/>
    <w:pPr>
      <w:tabs>
        <w:tab w:val="clear" w:pos="720"/>
        <w:tab w:val="num" w:pos="360"/>
      </w:tabs>
    </w:pPr>
  </w:style>
  <w:style w:type="paragraph" w:customStyle="1" w:styleId="AOHead1">
    <w:name w:val="AOHead1"/>
    <w:basedOn w:val="Normal"/>
    <w:next w:val="AODocTxtL1"/>
    <w:rsid w:val="00270E41"/>
    <w:pPr>
      <w:keepNext/>
      <w:tabs>
        <w:tab w:val="num" w:pos="720"/>
      </w:tabs>
      <w:spacing w:before="240" w:line="260" w:lineRule="atLeast"/>
      <w:ind w:left="720" w:hanging="720"/>
      <w:outlineLvl w:val="0"/>
    </w:pPr>
    <w:rPr>
      <w:rFonts w:ascii="Times New Roman" w:eastAsia="SimSun" w:hAnsi="Times New Roman" w:cs="Times New Roman"/>
      <w:b/>
      <w:caps/>
      <w:kern w:val="28"/>
      <w:sz w:val="22"/>
      <w:szCs w:val="22"/>
      <w:lang w:eastAsia="en-US"/>
    </w:rPr>
  </w:style>
  <w:style w:type="paragraph" w:customStyle="1" w:styleId="AOHead2">
    <w:name w:val="AOHead2"/>
    <w:basedOn w:val="Normal"/>
    <w:next w:val="AODocTxtL1"/>
    <w:rsid w:val="00270E41"/>
    <w:pPr>
      <w:keepNext/>
      <w:tabs>
        <w:tab w:val="num" w:pos="720"/>
      </w:tabs>
      <w:spacing w:before="240" w:line="260" w:lineRule="atLeast"/>
      <w:ind w:left="720" w:hanging="720"/>
      <w:outlineLvl w:val="1"/>
    </w:pPr>
    <w:rPr>
      <w:rFonts w:ascii="Times New Roman" w:eastAsia="SimSun" w:hAnsi="Times New Roman" w:cs="Times New Roman"/>
      <w:b/>
      <w:sz w:val="22"/>
      <w:szCs w:val="22"/>
      <w:lang w:eastAsia="en-US"/>
    </w:rPr>
  </w:style>
  <w:style w:type="paragraph" w:customStyle="1" w:styleId="AOHead3">
    <w:name w:val="AOHead3"/>
    <w:basedOn w:val="Normal"/>
    <w:next w:val="AODocTxtL2"/>
    <w:link w:val="AOHead3Char"/>
    <w:rsid w:val="00270E41"/>
    <w:pPr>
      <w:tabs>
        <w:tab w:val="num" w:pos="1440"/>
      </w:tabs>
      <w:spacing w:before="240" w:line="260" w:lineRule="atLeast"/>
      <w:ind w:left="1440" w:hanging="720"/>
      <w:outlineLvl w:val="2"/>
    </w:pPr>
    <w:rPr>
      <w:rFonts w:ascii="Times New Roman" w:eastAsia="SimSun" w:hAnsi="Times New Roman" w:cs="Times New Roman"/>
      <w:sz w:val="22"/>
      <w:szCs w:val="22"/>
      <w:lang w:eastAsia="en-US"/>
    </w:rPr>
  </w:style>
  <w:style w:type="paragraph" w:customStyle="1" w:styleId="AOHead4">
    <w:name w:val="AOHead4"/>
    <w:basedOn w:val="Normal"/>
    <w:next w:val="AODocTxtL3"/>
    <w:rsid w:val="00270E41"/>
    <w:pPr>
      <w:tabs>
        <w:tab w:val="num" w:pos="2160"/>
      </w:tabs>
      <w:spacing w:before="240" w:line="260" w:lineRule="atLeast"/>
      <w:ind w:left="2160" w:hanging="720"/>
      <w:outlineLvl w:val="3"/>
    </w:pPr>
    <w:rPr>
      <w:rFonts w:ascii="Times New Roman" w:eastAsia="SimSun" w:hAnsi="Times New Roman" w:cs="Times New Roman"/>
      <w:sz w:val="22"/>
      <w:szCs w:val="22"/>
      <w:lang w:eastAsia="en-US"/>
    </w:rPr>
  </w:style>
  <w:style w:type="paragraph" w:customStyle="1" w:styleId="AOHead5">
    <w:name w:val="AOHead5"/>
    <w:basedOn w:val="Normal"/>
    <w:next w:val="AODocTxtL4"/>
    <w:rsid w:val="00270E41"/>
    <w:pPr>
      <w:tabs>
        <w:tab w:val="num" w:pos="2880"/>
      </w:tabs>
      <w:spacing w:before="240" w:line="260" w:lineRule="atLeast"/>
      <w:ind w:left="2880" w:hanging="720"/>
      <w:outlineLvl w:val="4"/>
    </w:pPr>
    <w:rPr>
      <w:rFonts w:ascii="Times New Roman" w:eastAsia="SimSun" w:hAnsi="Times New Roman" w:cs="Times New Roman"/>
      <w:sz w:val="22"/>
      <w:szCs w:val="22"/>
      <w:lang w:eastAsia="en-US"/>
    </w:rPr>
  </w:style>
  <w:style w:type="paragraph" w:customStyle="1" w:styleId="AOHead6">
    <w:name w:val="AOHead6"/>
    <w:basedOn w:val="Normal"/>
    <w:next w:val="AODocTxtL5"/>
    <w:rsid w:val="00270E41"/>
    <w:pPr>
      <w:tabs>
        <w:tab w:val="num" w:pos="3600"/>
      </w:tabs>
      <w:spacing w:before="240" w:line="260" w:lineRule="atLeast"/>
      <w:ind w:left="3600" w:hanging="720"/>
      <w:outlineLvl w:val="5"/>
    </w:pPr>
    <w:rPr>
      <w:rFonts w:ascii="Times New Roman" w:eastAsia="SimSun" w:hAnsi="Times New Roman" w:cs="Times New Roman"/>
      <w:sz w:val="22"/>
      <w:szCs w:val="22"/>
      <w:lang w:eastAsia="en-US"/>
    </w:rPr>
  </w:style>
  <w:style w:type="paragraph" w:customStyle="1" w:styleId="AOAltHead4">
    <w:name w:val="AOAltHead4"/>
    <w:basedOn w:val="AOHead4"/>
    <w:next w:val="AODocTxtL2"/>
    <w:rsid w:val="00270E41"/>
    <w:pPr>
      <w:tabs>
        <w:tab w:val="clear" w:pos="2160"/>
      </w:tabs>
      <w:ind w:left="1440"/>
    </w:pPr>
  </w:style>
  <w:style w:type="paragraph" w:styleId="ListParagraph">
    <w:name w:val="List Paragraph"/>
    <w:basedOn w:val="Normal"/>
    <w:link w:val="ListParagraphChar"/>
    <w:qFormat/>
    <w:rsid w:val="00270E41"/>
    <w:pPr>
      <w:ind w:left="720"/>
    </w:pPr>
  </w:style>
  <w:style w:type="paragraph" w:customStyle="1" w:styleId="Style">
    <w:name w:val="Style"/>
    <w:rsid w:val="00270E41"/>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customStyle="1" w:styleId="T1">
    <w:name w:val="T1"/>
    <w:basedOn w:val="AOHead1"/>
    <w:rsid w:val="00270E41"/>
    <w:pPr>
      <w:tabs>
        <w:tab w:val="clear" w:pos="720"/>
      </w:tabs>
      <w:ind w:left="0" w:firstLine="0"/>
      <w:jc w:val="lowKashida"/>
    </w:pPr>
    <w:rPr>
      <w:rFonts w:ascii="Arial" w:eastAsia="Times New Roman" w:hAnsi="Arial" w:cs="Arial"/>
      <w:bCs/>
      <w:sz w:val="20"/>
      <w:szCs w:val="20"/>
      <w:lang w:eastAsia="en-GB"/>
    </w:rPr>
  </w:style>
  <w:style w:type="character" w:customStyle="1" w:styleId="DeltaViewInsertion">
    <w:name w:val="DeltaView Insertion"/>
    <w:rsid w:val="00270E41"/>
    <w:rPr>
      <w:color w:val="0000FF"/>
      <w:spacing w:val="0"/>
      <w:u w:val="double"/>
    </w:rPr>
  </w:style>
  <w:style w:type="paragraph" w:customStyle="1" w:styleId="AOFPBP">
    <w:name w:val="AOFPBP"/>
    <w:basedOn w:val="AONormal"/>
    <w:next w:val="Normal"/>
    <w:rsid w:val="00270E41"/>
    <w:pPr>
      <w:jc w:val="center"/>
    </w:pPr>
    <w:rPr>
      <w:rFonts w:eastAsia="SimSun"/>
      <w:lang w:eastAsia="en-US"/>
    </w:rPr>
  </w:style>
  <w:style w:type="paragraph" w:customStyle="1" w:styleId="AODefHead">
    <w:name w:val="AODefHead"/>
    <w:basedOn w:val="Normal"/>
    <w:next w:val="AODefPara"/>
    <w:rsid w:val="00270E41"/>
    <w:pPr>
      <w:numPr>
        <w:numId w:val="1"/>
      </w:numPr>
      <w:spacing w:before="240" w:line="260" w:lineRule="atLeast"/>
      <w:outlineLvl w:val="5"/>
    </w:pPr>
    <w:rPr>
      <w:rFonts w:ascii="Times New Roman" w:eastAsia="SimSun" w:hAnsi="Times New Roman" w:cs="Times New Roman"/>
      <w:sz w:val="22"/>
      <w:szCs w:val="22"/>
      <w:lang w:eastAsia="en-US"/>
    </w:rPr>
  </w:style>
  <w:style w:type="paragraph" w:customStyle="1" w:styleId="AODefPara">
    <w:name w:val="AODefPara"/>
    <w:basedOn w:val="AODefHead"/>
    <w:rsid w:val="00270E41"/>
    <w:pPr>
      <w:numPr>
        <w:ilvl w:val="1"/>
      </w:numPr>
      <w:outlineLvl w:val="6"/>
    </w:pPr>
  </w:style>
  <w:style w:type="character" w:customStyle="1" w:styleId="AOHead3Char">
    <w:name w:val="AOHead3 Char"/>
    <w:basedOn w:val="DefaultParagraphFont"/>
    <w:link w:val="AOHead3"/>
    <w:rsid w:val="00270E41"/>
    <w:rPr>
      <w:rFonts w:ascii="Times New Roman" w:eastAsia="SimSun" w:hAnsi="Times New Roman" w:cs="Times New Roman"/>
      <w:lang w:val="en-GB"/>
    </w:rPr>
  </w:style>
  <w:style w:type="character" w:customStyle="1" w:styleId="AODocTxtL1Char">
    <w:name w:val="AODocTxtL1 Char"/>
    <w:basedOn w:val="DefaultParagraphFont"/>
    <w:link w:val="AODocTxtL1"/>
    <w:rsid w:val="00270E41"/>
    <w:rPr>
      <w:rFonts w:ascii="Times New Roman" w:eastAsia="SimSun" w:hAnsi="Times New Roman" w:cs="Times New Roman"/>
      <w:lang w:val="en-GB"/>
    </w:rPr>
  </w:style>
  <w:style w:type="character" w:customStyle="1" w:styleId="AOAltHead3Char">
    <w:name w:val="AOAltHead3 Char"/>
    <w:basedOn w:val="AOHead3Char"/>
    <w:link w:val="AOAltHead3"/>
    <w:rsid w:val="00270E41"/>
    <w:rPr>
      <w:rFonts w:ascii="Times New Roman" w:eastAsia="Times New Roman" w:hAnsi="Times New Roman" w:cs="Times New Roman"/>
      <w:lang w:val="en-GB" w:eastAsia="ar-SA"/>
    </w:rPr>
  </w:style>
  <w:style w:type="character" w:customStyle="1" w:styleId="ListParagraphChar">
    <w:name w:val="List Paragraph Char"/>
    <w:basedOn w:val="DefaultParagraphFont"/>
    <w:link w:val="ListParagraph"/>
    <w:locked/>
    <w:rsid w:val="00270E41"/>
    <w:rPr>
      <w:rFonts w:ascii="Arial" w:eastAsia="Arial Unicode MS" w:hAnsi="Arial" w:cs="Arial"/>
      <w:sz w:val="21"/>
      <w:szCs w:val="21"/>
      <w:lang w:val="en-GB" w:eastAsia="zh-CN"/>
    </w:rPr>
  </w:style>
  <w:style w:type="paragraph" w:customStyle="1" w:styleId="ssNoHeading3">
    <w:name w:val="ssNoHeading3"/>
    <w:basedOn w:val="Heading3"/>
    <w:rsid w:val="00270E41"/>
    <w:pPr>
      <w:keepNext w:val="0"/>
      <w:tabs>
        <w:tab w:val="num" w:pos="1418"/>
      </w:tabs>
      <w:spacing w:before="0" w:after="260" w:line="240" w:lineRule="auto"/>
      <w:ind w:left="1418" w:hanging="709"/>
    </w:pPr>
    <w:rPr>
      <w:rFonts w:eastAsia="SimSun"/>
      <w:bCs/>
      <w:sz w:val="22"/>
      <w:szCs w:val="26"/>
    </w:rPr>
  </w:style>
  <w:style w:type="paragraph" w:customStyle="1" w:styleId="ListArabic4">
    <w:name w:val="List Arabic 4"/>
    <w:basedOn w:val="Normal"/>
    <w:next w:val="Normal"/>
    <w:rsid w:val="00270E41"/>
    <w:pPr>
      <w:numPr>
        <w:ilvl w:val="3"/>
        <w:numId w:val="2"/>
      </w:numPr>
      <w:tabs>
        <w:tab w:val="left" w:pos="86"/>
      </w:tabs>
      <w:spacing w:after="200" w:line="288" w:lineRule="auto"/>
      <w:ind w:right="2438"/>
    </w:pPr>
    <w:rPr>
      <w:rFonts w:ascii="CG Times" w:eastAsia="Calibri" w:hAnsi="CG Times" w:cs="Times New Roman"/>
      <w:sz w:val="22"/>
      <w:szCs w:val="20"/>
      <w:lang w:eastAsia="en-US"/>
    </w:rPr>
  </w:style>
  <w:style w:type="paragraph" w:customStyle="1" w:styleId="ListLegal1">
    <w:name w:val="List Legal 1"/>
    <w:basedOn w:val="Normal"/>
    <w:next w:val="BodyText"/>
    <w:rsid w:val="00270E41"/>
    <w:pPr>
      <w:numPr>
        <w:numId w:val="2"/>
      </w:numPr>
      <w:tabs>
        <w:tab w:val="left" w:pos="22"/>
      </w:tabs>
      <w:spacing w:after="200" w:line="288" w:lineRule="auto"/>
      <w:ind w:right="624"/>
    </w:pPr>
    <w:rPr>
      <w:rFonts w:ascii="CG Times" w:eastAsia="Calibri" w:hAnsi="CG Times" w:cs="Times New Roman"/>
      <w:sz w:val="22"/>
      <w:szCs w:val="20"/>
      <w:lang w:eastAsia="en-US"/>
    </w:rPr>
  </w:style>
  <w:style w:type="paragraph" w:customStyle="1" w:styleId="ListLegal2">
    <w:name w:val="List Legal 2"/>
    <w:basedOn w:val="Normal"/>
    <w:next w:val="BodyText"/>
    <w:rsid w:val="00270E41"/>
    <w:pPr>
      <w:numPr>
        <w:ilvl w:val="1"/>
        <w:numId w:val="2"/>
      </w:numPr>
      <w:tabs>
        <w:tab w:val="left" w:pos="22"/>
      </w:tabs>
      <w:spacing w:after="200" w:line="288" w:lineRule="auto"/>
      <w:ind w:right="624"/>
    </w:pPr>
    <w:rPr>
      <w:rFonts w:ascii="CG Times" w:eastAsia="Calibri" w:hAnsi="CG Times" w:cs="Times New Roman"/>
      <w:sz w:val="22"/>
      <w:szCs w:val="20"/>
      <w:lang w:eastAsia="en-US"/>
    </w:rPr>
  </w:style>
  <w:style w:type="paragraph" w:customStyle="1" w:styleId="ListLegal3">
    <w:name w:val="List Legal 3"/>
    <w:basedOn w:val="Normal"/>
    <w:next w:val="BodyText2"/>
    <w:rsid w:val="00270E41"/>
    <w:pPr>
      <w:numPr>
        <w:ilvl w:val="2"/>
        <w:numId w:val="2"/>
      </w:numPr>
      <w:tabs>
        <w:tab w:val="left" w:pos="50"/>
      </w:tabs>
      <w:spacing w:after="200" w:line="288" w:lineRule="auto"/>
      <w:ind w:right="1417"/>
    </w:pPr>
    <w:rPr>
      <w:rFonts w:ascii="CG Times" w:eastAsia="Calibri" w:hAnsi="CG Times" w:cs="Times New Roman"/>
      <w:sz w:val="22"/>
      <w:szCs w:val="20"/>
      <w:lang w:eastAsia="en-US"/>
    </w:rPr>
  </w:style>
  <w:style w:type="numbering" w:customStyle="1" w:styleId="Style1">
    <w:name w:val="Style1"/>
    <w:uiPriority w:val="99"/>
    <w:rsid w:val="00270E41"/>
    <w:pPr>
      <w:numPr>
        <w:numId w:val="5"/>
      </w:numPr>
    </w:pPr>
  </w:style>
  <w:style w:type="numbering" w:customStyle="1" w:styleId="Style2">
    <w:name w:val="Style2"/>
    <w:uiPriority w:val="99"/>
    <w:rsid w:val="00270E41"/>
    <w:pPr>
      <w:numPr>
        <w:numId w:val="9"/>
      </w:numPr>
    </w:pPr>
  </w:style>
  <w:style w:type="numbering" w:customStyle="1" w:styleId="Style3">
    <w:name w:val="Style3"/>
    <w:uiPriority w:val="99"/>
    <w:rsid w:val="00270E41"/>
    <w:pPr>
      <w:numPr>
        <w:numId w:val="12"/>
      </w:numPr>
    </w:pPr>
  </w:style>
  <w:style w:type="numbering" w:customStyle="1" w:styleId="Style4">
    <w:name w:val="Style4"/>
    <w:uiPriority w:val="99"/>
    <w:rsid w:val="00270E41"/>
    <w:pPr>
      <w:numPr>
        <w:numId w:val="13"/>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4706</Words>
  <Characters>26827</Characters>
  <Application>Microsoft Office Word</Application>
  <DocSecurity>0</DocSecurity>
  <Lines>223</Lines>
  <Paragraphs>62</Paragraphs>
  <ScaleCrop>false</ScaleCrop>
  <Company>Pennant Technologies</Company>
  <LinksUpToDate>false</LinksUpToDate>
  <CharactersWithSpaces>31471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Varma</dc:creator>
  <cp:lastModifiedBy>subbarao.m</cp:lastModifiedBy>
  <cp:revision>1</cp:revision>
  <dcterms:created xsi:type="dcterms:W3CDTF">2015-10-08T05:54:00Z</dcterms:created>
  <dcterms:modified xsi:type="dcterms:W3CDTF">2015-10-08T05:54:00Z</dcterms:modified>
</cp:coreProperties>
</file>