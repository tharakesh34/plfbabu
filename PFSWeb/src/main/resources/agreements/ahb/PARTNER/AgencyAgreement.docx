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455" w:rsidRPr="00FE3337" w:rsidRDefault="000D6455" w:rsidP="000D6455">
      <w:pPr>
        <w:tabs>
          <w:tab w:val="left" w:pos="6615"/>
        </w:tabs>
        <w:spacing w:line="22" w:lineRule="atLeast"/>
        <w:jc w:val="left"/>
        <w:rPr>
          <w:rStyle w:val="UnderlinedText"/>
          <w:rFonts w:asciiTheme="minorHAnsi" w:hAnsiTheme="minorHAnsi"/>
          <w:b/>
          <w:bCs/>
          <w:smallCaps/>
          <w:sz w:val="20"/>
          <w:szCs w:val="20"/>
        </w:rPr>
      </w:pPr>
      <w:r w:rsidRPr="00FE3337">
        <w:rPr>
          <w:rStyle w:val="UnderlinedText"/>
          <w:rFonts w:asciiTheme="minorHAnsi" w:hAnsiTheme="minorHAnsi"/>
          <w:b/>
          <w:bCs/>
          <w:smallCaps/>
          <w:sz w:val="20"/>
          <w:szCs w:val="20"/>
        </w:rPr>
        <w:tab/>
      </w:r>
    </w:p>
    <w:p w:rsidR="000D6455" w:rsidRPr="00FE3337" w:rsidRDefault="000D6455" w:rsidP="000D6455">
      <w:pPr>
        <w:tabs>
          <w:tab w:val="left" w:pos="6615"/>
        </w:tabs>
        <w:spacing w:line="22" w:lineRule="atLeast"/>
        <w:jc w:val="left"/>
        <w:rPr>
          <w:rStyle w:val="UnderlinedText"/>
          <w:rFonts w:asciiTheme="minorHAnsi" w:hAnsiTheme="minorHAnsi"/>
          <w:b/>
          <w:bCs/>
          <w:smallCaps/>
          <w:sz w:val="20"/>
          <w:szCs w:val="20"/>
        </w:rPr>
      </w:pPr>
    </w:p>
    <w:tbl>
      <w:tblPr>
        <w:tblW w:w="7113" w:type="dxa"/>
        <w:jc w:val="center"/>
        <w:tblLayout w:type="fixed"/>
        <w:tblLook w:val="0000"/>
      </w:tblPr>
      <w:tblGrid>
        <w:gridCol w:w="7113"/>
      </w:tblGrid>
      <w:tr w:rsidR="000D6455" w:rsidRPr="00FE3337" w:rsidTr="00E7141B">
        <w:trPr>
          <w:trHeight w:val="761"/>
          <w:jc w:val="center"/>
        </w:trPr>
        <w:tc>
          <w:tcPr>
            <w:tcW w:w="7113" w:type="dxa"/>
          </w:tcPr>
          <w:p w:rsidR="000D6455" w:rsidRPr="00FE3337" w:rsidRDefault="000D6455" w:rsidP="00E7141B">
            <w:pPr>
              <w:pStyle w:val="COVERPAGE"/>
              <w:rPr>
                <w:rFonts w:asciiTheme="minorHAnsi" w:hAnsiTheme="minorHAnsi"/>
                <w:sz w:val="20"/>
              </w:rPr>
            </w:pPr>
          </w:p>
          <w:p w:rsidR="000D6455" w:rsidRPr="00FE3337" w:rsidRDefault="000D6455" w:rsidP="00E7141B">
            <w:pPr>
              <w:pStyle w:val="COVERPAGE"/>
              <w:rPr>
                <w:rFonts w:asciiTheme="minorHAnsi" w:hAnsiTheme="minorHAnsi"/>
                <w:sz w:val="20"/>
              </w:rPr>
            </w:pPr>
          </w:p>
          <w:p w:rsidR="000D6455" w:rsidRPr="00FE3337" w:rsidRDefault="000D6455" w:rsidP="00E7141B">
            <w:pPr>
              <w:pStyle w:val="COVERPAGE"/>
              <w:rPr>
                <w:rFonts w:asciiTheme="minorHAnsi" w:hAnsiTheme="minorHAnsi"/>
                <w:sz w:val="20"/>
              </w:rPr>
            </w:pPr>
          </w:p>
          <w:p w:rsidR="000D6455" w:rsidRPr="00FE3337" w:rsidRDefault="000D6455" w:rsidP="00E7141B">
            <w:pPr>
              <w:pStyle w:val="COVERPAGE"/>
              <w:rPr>
                <w:rFonts w:asciiTheme="minorHAnsi" w:hAnsiTheme="minorHAnsi"/>
                <w:sz w:val="20"/>
              </w:rPr>
            </w:pPr>
          </w:p>
          <w:p w:rsidR="000D6455" w:rsidRPr="00FE3337" w:rsidRDefault="000D6455" w:rsidP="00E7141B">
            <w:pPr>
              <w:pStyle w:val="COVERPAGE"/>
              <w:rPr>
                <w:rFonts w:asciiTheme="minorHAnsi" w:hAnsiTheme="minorHAnsi"/>
                <w:sz w:val="20"/>
              </w:rPr>
            </w:pPr>
          </w:p>
        </w:tc>
      </w:tr>
      <w:tr w:rsidR="000D6455" w:rsidRPr="00FE3337" w:rsidTr="00E7141B">
        <w:trPr>
          <w:trHeight w:val="1073"/>
          <w:jc w:val="center"/>
        </w:trPr>
        <w:tc>
          <w:tcPr>
            <w:tcW w:w="7113" w:type="dxa"/>
          </w:tcPr>
          <w:p w:rsidR="000D6455" w:rsidRPr="00FE3337" w:rsidRDefault="000D6455" w:rsidP="00E7141B">
            <w:pPr>
              <w:pStyle w:val="COVERPAGE"/>
              <w:jc w:val="center"/>
              <w:rPr>
                <w:rFonts w:asciiTheme="minorHAnsi" w:hAnsiTheme="minorHAnsi"/>
                <w:b/>
                <w:bCs/>
                <w:caps/>
                <w:sz w:val="20"/>
              </w:rPr>
            </w:pPr>
          </w:p>
          <w:p w:rsidR="000D6455" w:rsidRPr="00FE3337" w:rsidRDefault="000D6455" w:rsidP="00E7141B">
            <w:pPr>
              <w:jc w:val="center"/>
              <w:rPr>
                <w:rFonts w:asciiTheme="minorHAnsi" w:hAnsiTheme="minorHAnsi" w:cs="Times New Roman"/>
                <w:sz w:val="20"/>
                <w:szCs w:val="20"/>
              </w:rPr>
            </w:pPr>
          </w:p>
          <w:p w:rsidR="000D6455" w:rsidRPr="00FE3337" w:rsidRDefault="000D6455" w:rsidP="00E7141B">
            <w:pPr>
              <w:jc w:val="center"/>
              <w:rPr>
                <w:rFonts w:asciiTheme="minorHAnsi" w:hAnsiTheme="minorHAnsi" w:cs="Times New Roman"/>
                <w:sz w:val="20"/>
                <w:szCs w:val="20"/>
                <w:lang w:val="en-US"/>
              </w:rPr>
            </w:pPr>
            <w:r w:rsidRPr="00FE3337">
              <w:rPr>
                <w:rFonts w:asciiTheme="minorHAnsi" w:hAnsiTheme="minorHAnsi" w:cs="Times New Roman"/>
                <w:b/>
                <w:sz w:val="20"/>
                <w:szCs w:val="20"/>
              </w:rPr>
              <w:t xml:space="preserve"> AGENCY AGREEMENT</w:t>
            </w:r>
          </w:p>
          <w:p w:rsidR="000D6455" w:rsidRPr="00FE3337" w:rsidRDefault="000D6455" w:rsidP="00E7141B">
            <w:pPr>
              <w:pStyle w:val="COVERPAGE"/>
              <w:jc w:val="center"/>
              <w:rPr>
                <w:rFonts w:asciiTheme="minorHAnsi" w:hAnsiTheme="minorHAnsi"/>
                <w:b/>
                <w:bCs/>
                <w:caps/>
                <w:sz w:val="20"/>
              </w:rPr>
            </w:pPr>
          </w:p>
          <w:p w:rsidR="000D6455" w:rsidRPr="00FE3337" w:rsidRDefault="000D6455" w:rsidP="00E7141B">
            <w:pPr>
              <w:pStyle w:val="COVERPAGE"/>
              <w:jc w:val="center"/>
              <w:rPr>
                <w:rFonts w:asciiTheme="minorHAnsi" w:hAnsiTheme="minorHAnsi"/>
                <w:b/>
                <w:bCs/>
                <w:caps/>
                <w:sz w:val="20"/>
              </w:rPr>
            </w:pPr>
          </w:p>
          <w:p w:rsidR="000D6455" w:rsidRPr="00FE3337" w:rsidRDefault="000D6455" w:rsidP="00E7141B">
            <w:pPr>
              <w:pStyle w:val="COVERPAGE"/>
              <w:jc w:val="center"/>
              <w:rPr>
                <w:rFonts w:asciiTheme="minorHAnsi" w:hAnsiTheme="minorHAnsi"/>
                <w:b/>
                <w:bCs/>
                <w:caps/>
                <w:sz w:val="20"/>
              </w:rPr>
            </w:pPr>
            <w:bookmarkStart w:id="0" w:name="_GoBack"/>
            <w:bookmarkEnd w:id="0"/>
          </w:p>
          <w:p w:rsidR="000D6455" w:rsidRPr="00FE3337" w:rsidRDefault="000D6455" w:rsidP="00E7141B">
            <w:pPr>
              <w:jc w:val="center"/>
              <w:rPr>
                <w:rFonts w:asciiTheme="minorHAnsi" w:hAnsiTheme="minorHAnsi" w:cs="Times New Roman"/>
                <w:b/>
                <w:bCs/>
                <w:color w:val="000000"/>
                <w:sz w:val="20"/>
                <w:szCs w:val="20"/>
              </w:rPr>
            </w:pPr>
            <w:bookmarkStart w:id="1" w:name="bmkFPDate"/>
            <w:r w:rsidRPr="00FE3337">
              <w:rPr>
                <w:rFonts w:asciiTheme="minorHAnsi" w:hAnsiTheme="minorHAnsi" w:cs="Times New Roman"/>
                <w:color w:val="000000"/>
                <w:sz w:val="20"/>
                <w:szCs w:val="20"/>
              </w:rPr>
              <w:t>Dated</w:t>
            </w:r>
            <w:r w:rsidRPr="00FE3337">
              <w:rPr>
                <w:rFonts w:asciiTheme="minorHAnsi" w:hAnsiTheme="minorHAnsi" w:cs="Times New Roman"/>
                <w:sz w:val="20"/>
                <w:szCs w:val="20"/>
              </w:rPr>
              <w:t>_____________________</w:t>
            </w:r>
          </w:p>
          <w:bookmarkEnd w:id="1"/>
          <w:p w:rsidR="000D6455" w:rsidRPr="00FE3337" w:rsidRDefault="000D6455" w:rsidP="00E7141B">
            <w:pPr>
              <w:pStyle w:val="COVERPAGE"/>
              <w:jc w:val="center"/>
              <w:rPr>
                <w:rFonts w:asciiTheme="minorHAnsi" w:hAnsiTheme="minorHAnsi"/>
                <w:b/>
                <w:bCs/>
                <w:caps/>
                <w:sz w:val="20"/>
              </w:rPr>
            </w:pPr>
          </w:p>
        </w:tc>
      </w:tr>
      <w:tr w:rsidR="000D6455" w:rsidRPr="00FE3337" w:rsidTr="00E7141B">
        <w:trPr>
          <w:trHeight w:val="6109"/>
          <w:jc w:val="center"/>
        </w:trPr>
        <w:tc>
          <w:tcPr>
            <w:tcW w:w="7113" w:type="dxa"/>
          </w:tcPr>
          <w:p w:rsidR="000D6455" w:rsidRPr="00FE3337" w:rsidRDefault="000D6455" w:rsidP="00E7141B">
            <w:pPr>
              <w:pStyle w:val="COVERPAGE"/>
              <w:spacing w:after="240"/>
              <w:jc w:val="center"/>
              <w:rPr>
                <w:rFonts w:asciiTheme="minorHAnsi" w:hAnsiTheme="minorHAnsi"/>
                <w:b/>
                <w:bCs/>
                <w:caps/>
                <w:sz w:val="20"/>
              </w:rPr>
            </w:pPr>
          </w:p>
          <w:p w:rsidR="000D6455" w:rsidRPr="00FE3337" w:rsidRDefault="000D6455" w:rsidP="00E7141B">
            <w:pPr>
              <w:pStyle w:val="COVERPAGE"/>
              <w:spacing w:after="240"/>
              <w:jc w:val="center"/>
              <w:rPr>
                <w:rFonts w:asciiTheme="minorHAnsi" w:hAnsiTheme="minorHAnsi"/>
                <w:b/>
                <w:bCs/>
                <w:caps/>
                <w:sz w:val="20"/>
              </w:rPr>
            </w:pPr>
          </w:p>
          <w:p w:rsidR="000D6455" w:rsidRPr="00FE3337" w:rsidRDefault="000D6455" w:rsidP="00E7141B">
            <w:pPr>
              <w:tabs>
                <w:tab w:val="center" w:pos="3686"/>
                <w:tab w:val="right" w:pos="7369"/>
              </w:tabs>
              <w:jc w:val="center"/>
              <w:rPr>
                <w:rFonts w:asciiTheme="minorHAnsi" w:hAnsiTheme="minorHAnsi" w:cs="Times New Roman"/>
                <w:b/>
                <w:bCs/>
                <w:sz w:val="20"/>
                <w:szCs w:val="20"/>
              </w:rPr>
            </w:pPr>
          </w:p>
          <w:p w:rsidR="000D6455" w:rsidRPr="00FE3337" w:rsidRDefault="000D6455" w:rsidP="00E7141B">
            <w:pPr>
              <w:tabs>
                <w:tab w:val="center" w:pos="3686"/>
                <w:tab w:val="right" w:pos="7369"/>
              </w:tabs>
              <w:jc w:val="center"/>
              <w:rPr>
                <w:rFonts w:asciiTheme="minorHAnsi" w:hAnsiTheme="minorHAnsi" w:cs="Times New Roman"/>
                <w:b/>
                <w:bCs/>
                <w:sz w:val="20"/>
                <w:szCs w:val="20"/>
              </w:rPr>
            </w:pPr>
          </w:p>
          <w:p w:rsidR="000D6455" w:rsidRPr="00FE3337" w:rsidRDefault="000D6455" w:rsidP="00E7141B">
            <w:pPr>
              <w:tabs>
                <w:tab w:val="center" w:pos="3686"/>
                <w:tab w:val="right" w:pos="7369"/>
              </w:tabs>
              <w:jc w:val="center"/>
              <w:rPr>
                <w:rFonts w:asciiTheme="minorHAnsi" w:hAnsiTheme="minorHAnsi" w:cs="Times New Roman"/>
                <w:b/>
                <w:bCs/>
                <w:sz w:val="20"/>
                <w:szCs w:val="20"/>
              </w:rPr>
            </w:pPr>
          </w:p>
          <w:p w:rsidR="000D6455" w:rsidRPr="00FE3337" w:rsidRDefault="000D6455" w:rsidP="00E7141B">
            <w:pPr>
              <w:pStyle w:val="Level1"/>
              <w:keepNext/>
              <w:tabs>
                <w:tab w:val="clear" w:pos="709"/>
              </w:tabs>
              <w:spacing w:after="0"/>
              <w:ind w:left="0" w:firstLine="0"/>
              <w:jc w:val="center"/>
              <w:rPr>
                <w:rFonts w:asciiTheme="minorHAnsi" w:hAnsiTheme="minorHAnsi" w:cs="Times New Roman"/>
                <w:b/>
                <w:bCs/>
                <w:sz w:val="20"/>
                <w:szCs w:val="20"/>
              </w:rPr>
            </w:pPr>
            <w:r w:rsidRPr="00FE3337">
              <w:rPr>
                <w:rFonts w:asciiTheme="minorHAnsi" w:hAnsiTheme="minorHAnsi" w:cs="Times New Roman"/>
                <w:b/>
                <w:bCs/>
                <w:sz w:val="20"/>
                <w:szCs w:val="20"/>
              </w:rPr>
              <w:t>AL HILAL BANK</w:t>
            </w:r>
          </w:p>
          <w:p w:rsidR="000D6455" w:rsidRPr="00FE3337" w:rsidRDefault="000D6455" w:rsidP="00E7141B">
            <w:pPr>
              <w:tabs>
                <w:tab w:val="center" w:pos="3686"/>
                <w:tab w:val="right" w:pos="7369"/>
              </w:tabs>
              <w:jc w:val="center"/>
              <w:rPr>
                <w:rFonts w:asciiTheme="minorHAnsi" w:hAnsiTheme="minorHAnsi" w:cs="Times New Roman"/>
                <w:b/>
                <w:bCs/>
                <w:sz w:val="20"/>
                <w:szCs w:val="20"/>
              </w:rPr>
            </w:pPr>
            <w:r w:rsidRPr="00FE3337">
              <w:rPr>
                <w:rFonts w:asciiTheme="minorHAnsi" w:hAnsiTheme="minorHAnsi" w:cs="Times New Roman"/>
                <w:b/>
                <w:bCs/>
                <w:sz w:val="20"/>
                <w:szCs w:val="20"/>
              </w:rPr>
              <w:t>(AS PRINCIPAL)</w:t>
            </w:r>
          </w:p>
          <w:p w:rsidR="000D6455" w:rsidRPr="00FE3337" w:rsidRDefault="000D6455" w:rsidP="00E7141B">
            <w:pPr>
              <w:tabs>
                <w:tab w:val="center" w:pos="3686"/>
                <w:tab w:val="right" w:pos="7369"/>
              </w:tabs>
              <w:jc w:val="center"/>
              <w:rPr>
                <w:rFonts w:asciiTheme="minorHAnsi" w:hAnsiTheme="minorHAnsi" w:cs="Times New Roman"/>
                <w:b/>
                <w:bCs/>
                <w:sz w:val="20"/>
                <w:szCs w:val="20"/>
              </w:rPr>
            </w:pPr>
          </w:p>
          <w:p w:rsidR="000D6455" w:rsidRPr="00FE3337" w:rsidRDefault="000D6455" w:rsidP="00E7141B">
            <w:pPr>
              <w:tabs>
                <w:tab w:val="center" w:pos="3686"/>
                <w:tab w:val="right" w:pos="7369"/>
              </w:tabs>
              <w:jc w:val="center"/>
              <w:rPr>
                <w:rFonts w:asciiTheme="minorHAnsi" w:hAnsiTheme="minorHAnsi" w:cs="Times New Roman"/>
                <w:b/>
                <w:bCs/>
                <w:sz w:val="20"/>
                <w:szCs w:val="20"/>
              </w:rPr>
            </w:pPr>
          </w:p>
          <w:p w:rsidR="000D6455" w:rsidRPr="00FE3337" w:rsidRDefault="000D6455" w:rsidP="00E7141B">
            <w:pPr>
              <w:tabs>
                <w:tab w:val="center" w:pos="3686"/>
                <w:tab w:val="right" w:pos="7369"/>
              </w:tabs>
              <w:jc w:val="center"/>
              <w:rPr>
                <w:rFonts w:asciiTheme="minorHAnsi" w:hAnsiTheme="minorHAnsi" w:cs="Times New Roman"/>
                <w:b/>
                <w:bCs/>
                <w:sz w:val="20"/>
                <w:szCs w:val="20"/>
              </w:rPr>
            </w:pPr>
            <w:r w:rsidRPr="00FE3337">
              <w:rPr>
                <w:rFonts w:asciiTheme="minorHAnsi" w:hAnsiTheme="minorHAnsi" w:cs="Times New Roman"/>
                <w:b/>
                <w:bCs/>
                <w:sz w:val="20"/>
                <w:szCs w:val="20"/>
              </w:rPr>
              <w:t>AND</w:t>
            </w:r>
          </w:p>
          <w:p w:rsidR="000D6455" w:rsidRPr="00FE3337" w:rsidRDefault="000D6455" w:rsidP="00E7141B">
            <w:pPr>
              <w:tabs>
                <w:tab w:val="center" w:pos="3686"/>
                <w:tab w:val="right" w:pos="7369"/>
              </w:tabs>
              <w:jc w:val="center"/>
              <w:rPr>
                <w:rFonts w:asciiTheme="minorHAnsi" w:hAnsiTheme="minorHAnsi" w:cs="Times New Roman"/>
                <w:b/>
                <w:bCs/>
                <w:sz w:val="20"/>
                <w:szCs w:val="20"/>
              </w:rPr>
            </w:pPr>
          </w:p>
          <w:p w:rsidR="000D6455" w:rsidRPr="00FE3337" w:rsidRDefault="000D6455" w:rsidP="00E7141B">
            <w:pPr>
              <w:tabs>
                <w:tab w:val="center" w:pos="3686"/>
                <w:tab w:val="right" w:pos="7369"/>
              </w:tabs>
              <w:jc w:val="center"/>
              <w:rPr>
                <w:rFonts w:asciiTheme="minorHAnsi" w:hAnsiTheme="minorHAnsi" w:cs="Times New Roman"/>
                <w:b/>
                <w:bCs/>
                <w:sz w:val="20"/>
                <w:szCs w:val="20"/>
              </w:rPr>
            </w:pPr>
          </w:p>
          <w:p w:rsidR="000D6455" w:rsidRPr="00FE3337" w:rsidRDefault="000D6455" w:rsidP="00E7141B">
            <w:pPr>
              <w:tabs>
                <w:tab w:val="center" w:pos="3686"/>
                <w:tab w:val="right" w:pos="7369"/>
              </w:tabs>
              <w:jc w:val="center"/>
              <w:rPr>
                <w:rFonts w:asciiTheme="minorHAnsi" w:hAnsiTheme="minorHAnsi" w:cs="Times New Roman"/>
                <w:b/>
                <w:bCs/>
                <w:sz w:val="20"/>
                <w:szCs w:val="20"/>
              </w:rPr>
            </w:pPr>
            <w:r w:rsidRPr="00FE3337">
              <w:rPr>
                <w:rFonts w:asciiTheme="minorHAnsi" w:hAnsiTheme="minorHAnsi" w:cs="Times New Roman"/>
                <w:b/>
                <w:bCs/>
                <w:sz w:val="20"/>
                <w:szCs w:val="20"/>
              </w:rPr>
              <w:t>[CUSTOMER]</w:t>
            </w:r>
          </w:p>
          <w:p w:rsidR="000D6455" w:rsidRPr="00FE3337" w:rsidRDefault="000D6455" w:rsidP="00E7141B">
            <w:pPr>
              <w:tabs>
                <w:tab w:val="center" w:pos="3686"/>
                <w:tab w:val="right" w:pos="7369"/>
              </w:tabs>
              <w:jc w:val="center"/>
              <w:rPr>
                <w:rFonts w:asciiTheme="minorHAnsi" w:hAnsiTheme="minorHAnsi" w:cs="Times New Roman"/>
                <w:b/>
                <w:bCs/>
                <w:sz w:val="20"/>
                <w:szCs w:val="20"/>
              </w:rPr>
            </w:pPr>
            <w:r w:rsidRPr="00FE3337">
              <w:rPr>
                <w:rFonts w:asciiTheme="minorHAnsi" w:hAnsiTheme="minorHAnsi" w:cs="Times New Roman"/>
                <w:b/>
                <w:bCs/>
                <w:sz w:val="20"/>
                <w:szCs w:val="20"/>
              </w:rPr>
              <w:t>(AS AGENT)</w:t>
            </w:r>
          </w:p>
          <w:p w:rsidR="000D6455" w:rsidRPr="00FE3337" w:rsidRDefault="000D6455" w:rsidP="00E7141B">
            <w:pPr>
              <w:tabs>
                <w:tab w:val="center" w:pos="3686"/>
                <w:tab w:val="right" w:pos="7369"/>
              </w:tabs>
              <w:jc w:val="center"/>
              <w:rPr>
                <w:rFonts w:asciiTheme="minorHAnsi" w:hAnsiTheme="minorHAnsi" w:cs="Times New Roman"/>
                <w:b/>
                <w:bCs/>
                <w:sz w:val="20"/>
                <w:szCs w:val="20"/>
              </w:rPr>
            </w:pPr>
          </w:p>
          <w:p w:rsidR="000D6455" w:rsidRPr="00FE3337" w:rsidRDefault="000D6455" w:rsidP="00E7141B">
            <w:pPr>
              <w:jc w:val="center"/>
              <w:rPr>
                <w:rFonts w:asciiTheme="minorHAnsi" w:hAnsiTheme="minorHAnsi" w:cs="Times New Roman"/>
                <w:b/>
                <w:bCs/>
                <w:sz w:val="20"/>
                <w:szCs w:val="20"/>
              </w:rPr>
            </w:pPr>
          </w:p>
          <w:p w:rsidR="000D6455" w:rsidRPr="00FE3337" w:rsidRDefault="000D6455" w:rsidP="00E7141B">
            <w:pPr>
              <w:jc w:val="center"/>
              <w:rPr>
                <w:rFonts w:asciiTheme="minorHAnsi" w:hAnsiTheme="minorHAnsi" w:cs="Times New Roman"/>
                <w:b/>
                <w:bCs/>
                <w:sz w:val="20"/>
                <w:szCs w:val="20"/>
              </w:rPr>
            </w:pPr>
          </w:p>
          <w:p w:rsidR="000D6455" w:rsidRPr="00FE3337" w:rsidRDefault="000D6455" w:rsidP="00E7141B">
            <w:pPr>
              <w:pStyle w:val="Level1"/>
              <w:keepNext/>
              <w:tabs>
                <w:tab w:val="clear" w:pos="709"/>
              </w:tabs>
              <w:spacing w:after="0"/>
              <w:ind w:left="0" w:firstLine="0"/>
              <w:rPr>
                <w:rFonts w:asciiTheme="minorHAnsi" w:hAnsiTheme="minorHAnsi" w:cs="Times New Roman"/>
                <w:sz w:val="20"/>
                <w:szCs w:val="20"/>
              </w:rPr>
            </w:pPr>
            <w:r w:rsidRPr="00FE3337">
              <w:rPr>
                <w:rFonts w:asciiTheme="minorHAnsi" w:hAnsiTheme="minorHAnsi" w:cs="Times New Roman"/>
                <w:sz w:val="20"/>
                <w:szCs w:val="20"/>
              </w:rPr>
              <w:br/>
            </w:r>
          </w:p>
          <w:p w:rsidR="000D6455" w:rsidRPr="00FE3337" w:rsidRDefault="000D6455" w:rsidP="00E7141B">
            <w:pPr>
              <w:jc w:val="center"/>
              <w:rPr>
                <w:rFonts w:asciiTheme="minorHAnsi" w:hAnsiTheme="minorHAnsi" w:cs="Times New Roman"/>
                <w:b/>
                <w:bCs/>
                <w:caps/>
                <w:sz w:val="20"/>
                <w:szCs w:val="20"/>
              </w:rPr>
            </w:pPr>
          </w:p>
        </w:tc>
      </w:tr>
    </w:tbl>
    <w:p w:rsidR="000D6455" w:rsidRPr="00FE3337" w:rsidRDefault="000D6455" w:rsidP="000D6455">
      <w:pPr>
        <w:jc w:val="center"/>
        <w:rPr>
          <w:rFonts w:asciiTheme="minorHAnsi" w:hAnsiTheme="minorHAnsi" w:cs="Times New Roman"/>
          <w:sz w:val="20"/>
          <w:szCs w:val="20"/>
        </w:rPr>
      </w:pPr>
    </w:p>
    <w:p w:rsidR="000D6455" w:rsidRPr="00FE3337" w:rsidRDefault="000D6455" w:rsidP="000D6455">
      <w:pPr>
        <w:jc w:val="center"/>
        <w:rPr>
          <w:rFonts w:asciiTheme="minorHAnsi" w:hAnsiTheme="minorHAnsi" w:cs="Times New Roman"/>
          <w:sz w:val="20"/>
          <w:szCs w:val="20"/>
        </w:rPr>
      </w:pPr>
    </w:p>
    <w:p w:rsidR="000D6455" w:rsidRPr="00FE3337" w:rsidRDefault="000D6455" w:rsidP="000D6455">
      <w:pPr>
        <w:pStyle w:val="TOC10"/>
        <w:rPr>
          <w:rFonts w:asciiTheme="minorHAnsi" w:hAnsiTheme="minorHAnsi" w:cs="Times New Roman"/>
          <w:b/>
          <w:bCs/>
          <w:sz w:val="20"/>
          <w:szCs w:val="20"/>
        </w:rPr>
      </w:pPr>
      <w:r w:rsidRPr="00FE3337">
        <w:rPr>
          <w:rFonts w:asciiTheme="minorHAnsi" w:hAnsiTheme="minorHAnsi" w:cs="Times New Roman"/>
          <w:sz w:val="20"/>
          <w:szCs w:val="20"/>
        </w:rPr>
        <w:br w:type="page"/>
      </w:r>
      <w:r w:rsidRPr="00FE3337">
        <w:rPr>
          <w:rFonts w:asciiTheme="minorHAnsi" w:hAnsiTheme="minorHAnsi" w:cs="Times New Roman"/>
          <w:b/>
          <w:bCs/>
          <w:sz w:val="20"/>
          <w:szCs w:val="20"/>
        </w:rPr>
        <w:t>CONTENTS</w:t>
      </w:r>
    </w:p>
    <w:p w:rsidR="000D6455" w:rsidRPr="00FE3337" w:rsidRDefault="000D6455" w:rsidP="000D6455">
      <w:pPr>
        <w:rPr>
          <w:rFonts w:asciiTheme="minorHAnsi" w:hAnsiTheme="minorHAnsi" w:cs="Times New Roman"/>
        </w:rPr>
      </w:pPr>
    </w:p>
    <w:p w:rsidR="000D6455" w:rsidRPr="00FE3337" w:rsidRDefault="000033DA" w:rsidP="000D6455">
      <w:pPr>
        <w:pStyle w:val="TOC10"/>
        <w:rPr>
          <w:rFonts w:asciiTheme="minorHAnsi" w:eastAsiaTheme="minorEastAsia" w:hAnsiTheme="minorHAnsi" w:cs="Times New Roman"/>
          <w:noProof/>
          <w:sz w:val="22"/>
          <w:szCs w:val="22"/>
          <w:lang w:val="en-US" w:eastAsia="en-US"/>
        </w:rPr>
      </w:pPr>
      <w:r w:rsidRPr="00FE3337">
        <w:rPr>
          <w:rFonts w:asciiTheme="minorHAnsi" w:hAnsiTheme="minorHAnsi" w:cs="Times New Roman"/>
          <w:b/>
          <w:bCs/>
          <w:sz w:val="20"/>
          <w:szCs w:val="20"/>
        </w:rPr>
        <w:fldChar w:fldCharType="begin"/>
      </w:r>
      <w:r w:rsidR="000D6455" w:rsidRPr="00FE3337">
        <w:rPr>
          <w:rFonts w:asciiTheme="minorHAnsi" w:hAnsiTheme="minorHAnsi" w:cs="Times New Roman"/>
          <w:b/>
          <w:bCs/>
          <w:sz w:val="20"/>
          <w:szCs w:val="20"/>
        </w:rPr>
        <w:instrText xml:space="preserve"> TOC \h \z \t "toc1,1" </w:instrText>
      </w:r>
      <w:r w:rsidRPr="00FE3337">
        <w:rPr>
          <w:rFonts w:asciiTheme="minorHAnsi" w:hAnsiTheme="minorHAnsi" w:cs="Times New Roman"/>
          <w:b/>
          <w:bCs/>
          <w:sz w:val="20"/>
          <w:szCs w:val="20"/>
        </w:rPr>
        <w:fldChar w:fldCharType="separate"/>
      </w:r>
      <w:hyperlink w:anchor="_Toc355090528" w:history="1">
        <w:r w:rsidR="000D6455" w:rsidRPr="00FE3337">
          <w:rPr>
            <w:rStyle w:val="Hyperlink"/>
            <w:rFonts w:asciiTheme="minorHAnsi" w:hAnsiTheme="minorHAnsi"/>
            <w:noProof/>
          </w:rPr>
          <w:t>1.</w:t>
        </w:r>
        <w:r w:rsidR="000D6455" w:rsidRPr="00FE3337">
          <w:rPr>
            <w:rFonts w:asciiTheme="minorHAnsi" w:eastAsiaTheme="minorEastAsia" w:hAnsiTheme="minorHAnsi" w:cs="Times New Roman"/>
            <w:noProof/>
            <w:sz w:val="22"/>
            <w:szCs w:val="22"/>
            <w:lang w:val="en-US" w:eastAsia="en-US"/>
          </w:rPr>
          <w:tab/>
        </w:r>
        <w:r w:rsidR="000D6455" w:rsidRPr="00FE3337">
          <w:rPr>
            <w:rStyle w:val="Hyperlink"/>
            <w:rFonts w:asciiTheme="minorHAnsi" w:hAnsiTheme="minorHAnsi"/>
            <w:noProof/>
          </w:rPr>
          <w:t>DEFINITIONS AND INTERPRETATION</w:t>
        </w:r>
        <w:r w:rsidR="000D6455" w:rsidRPr="00FE3337">
          <w:rPr>
            <w:rFonts w:asciiTheme="minorHAnsi" w:hAnsiTheme="minorHAnsi" w:cs="Times New Roman"/>
            <w:noProof/>
            <w:webHidden/>
          </w:rPr>
          <w:tab/>
        </w:r>
        <w:r w:rsidRPr="00FE3337">
          <w:rPr>
            <w:rFonts w:asciiTheme="minorHAnsi" w:hAnsiTheme="minorHAnsi" w:cs="Times New Roman"/>
            <w:noProof/>
            <w:webHidden/>
          </w:rPr>
          <w:fldChar w:fldCharType="begin"/>
        </w:r>
        <w:r w:rsidR="000D6455" w:rsidRPr="00FE3337">
          <w:rPr>
            <w:rFonts w:asciiTheme="minorHAnsi" w:hAnsiTheme="minorHAnsi" w:cs="Times New Roman"/>
            <w:noProof/>
            <w:webHidden/>
          </w:rPr>
          <w:instrText xml:space="preserve"> PAGEREF _Toc355090528 \h </w:instrText>
        </w:r>
        <w:r w:rsidRPr="00FE3337">
          <w:rPr>
            <w:rFonts w:asciiTheme="minorHAnsi" w:hAnsiTheme="minorHAnsi" w:cs="Times New Roman"/>
            <w:noProof/>
            <w:webHidden/>
          </w:rPr>
        </w:r>
        <w:r w:rsidRPr="00FE3337">
          <w:rPr>
            <w:rFonts w:asciiTheme="minorHAnsi" w:hAnsiTheme="minorHAnsi" w:cs="Times New Roman"/>
            <w:noProof/>
            <w:webHidden/>
          </w:rPr>
          <w:fldChar w:fldCharType="separate"/>
        </w:r>
        <w:r w:rsidR="000D6455" w:rsidRPr="00FE3337">
          <w:rPr>
            <w:rFonts w:asciiTheme="minorHAnsi" w:hAnsiTheme="minorHAnsi" w:cs="Times New Roman"/>
            <w:noProof/>
            <w:webHidden/>
          </w:rPr>
          <w:t>- 3 -</w:t>
        </w:r>
        <w:r w:rsidRPr="00FE3337">
          <w:rPr>
            <w:rFonts w:asciiTheme="minorHAnsi" w:hAnsiTheme="minorHAnsi" w:cs="Times New Roman"/>
            <w:noProof/>
            <w:webHidden/>
          </w:rPr>
          <w:fldChar w:fldCharType="end"/>
        </w:r>
      </w:hyperlink>
    </w:p>
    <w:p w:rsidR="000D6455" w:rsidRPr="00FE3337" w:rsidRDefault="000033DA" w:rsidP="000D6455">
      <w:pPr>
        <w:pStyle w:val="TOC10"/>
        <w:rPr>
          <w:rFonts w:asciiTheme="minorHAnsi" w:eastAsiaTheme="minorEastAsia" w:hAnsiTheme="minorHAnsi" w:cs="Times New Roman"/>
          <w:noProof/>
          <w:sz w:val="22"/>
          <w:szCs w:val="22"/>
          <w:lang w:val="en-US" w:eastAsia="en-US"/>
        </w:rPr>
      </w:pPr>
      <w:hyperlink w:anchor="_Toc355090529" w:history="1">
        <w:r w:rsidR="000D6455" w:rsidRPr="00FE3337">
          <w:rPr>
            <w:rStyle w:val="Hyperlink"/>
            <w:rFonts w:asciiTheme="minorHAnsi" w:hAnsiTheme="minorHAnsi"/>
            <w:noProof/>
          </w:rPr>
          <w:t>2.</w:t>
        </w:r>
        <w:r w:rsidR="000D6455" w:rsidRPr="00FE3337">
          <w:rPr>
            <w:rFonts w:asciiTheme="minorHAnsi" w:eastAsiaTheme="minorEastAsia" w:hAnsiTheme="minorHAnsi" w:cs="Times New Roman"/>
            <w:noProof/>
            <w:sz w:val="22"/>
            <w:szCs w:val="22"/>
            <w:lang w:val="en-US" w:eastAsia="en-US"/>
          </w:rPr>
          <w:tab/>
        </w:r>
        <w:r w:rsidR="000D6455" w:rsidRPr="00FE3337">
          <w:rPr>
            <w:rStyle w:val="Hyperlink"/>
            <w:rFonts w:asciiTheme="minorHAnsi" w:hAnsiTheme="minorHAnsi"/>
            <w:noProof/>
          </w:rPr>
          <w:t>APPOINTMENT AND FEE</w:t>
        </w:r>
        <w:r w:rsidR="000D6455" w:rsidRPr="00FE3337">
          <w:rPr>
            <w:rFonts w:asciiTheme="minorHAnsi" w:hAnsiTheme="minorHAnsi" w:cs="Times New Roman"/>
            <w:noProof/>
            <w:webHidden/>
          </w:rPr>
          <w:tab/>
        </w:r>
        <w:r w:rsidRPr="00FE3337">
          <w:rPr>
            <w:rFonts w:asciiTheme="minorHAnsi" w:hAnsiTheme="minorHAnsi" w:cs="Times New Roman"/>
            <w:noProof/>
            <w:webHidden/>
          </w:rPr>
          <w:fldChar w:fldCharType="begin"/>
        </w:r>
        <w:r w:rsidR="000D6455" w:rsidRPr="00FE3337">
          <w:rPr>
            <w:rFonts w:asciiTheme="minorHAnsi" w:hAnsiTheme="minorHAnsi" w:cs="Times New Roman"/>
            <w:noProof/>
            <w:webHidden/>
          </w:rPr>
          <w:instrText xml:space="preserve"> PAGEREF _Toc355090529 \h </w:instrText>
        </w:r>
        <w:r w:rsidRPr="00FE3337">
          <w:rPr>
            <w:rFonts w:asciiTheme="minorHAnsi" w:hAnsiTheme="minorHAnsi" w:cs="Times New Roman"/>
            <w:noProof/>
            <w:webHidden/>
          </w:rPr>
        </w:r>
        <w:r w:rsidRPr="00FE3337">
          <w:rPr>
            <w:rFonts w:asciiTheme="minorHAnsi" w:hAnsiTheme="minorHAnsi" w:cs="Times New Roman"/>
            <w:noProof/>
            <w:webHidden/>
          </w:rPr>
          <w:fldChar w:fldCharType="separate"/>
        </w:r>
        <w:r w:rsidR="000D6455" w:rsidRPr="00FE3337">
          <w:rPr>
            <w:rFonts w:asciiTheme="minorHAnsi" w:hAnsiTheme="minorHAnsi" w:cs="Times New Roman"/>
            <w:noProof/>
            <w:webHidden/>
          </w:rPr>
          <w:t>- 4 -</w:t>
        </w:r>
        <w:r w:rsidRPr="00FE3337">
          <w:rPr>
            <w:rFonts w:asciiTheme="minorHAnsi" w:hAnsiTheme="minorHAnsi" w:cs="Times New Roman"/>
            <w:noProof/>
            <w:webHidden/>
          </w:rPr>
          <w:fldChar w:fldCharType="end"/>
        </w:r>
      </w:hyperlink>
    </w:p>
    <w:p w:rsidR="000D6455" w:rsidRPr="00FE3337" w:rsidRDefault="000033DA" w:rsidP="000D6455">
      <w:pPr>
        <w:pStyle w:val="TOC10"/>
        <w:rPr>
          <w:rFonts w:asciiTheme="minorHAnsi" w:eastAsiaTheme="minorEastAsia" w:hAnsiTheme="minorHAnsi" w:cs="Times New Roman"/>
          <w:noProof/>
          <w:sz w:val="22"/>
          <w:szCs w:val="22"/>
          <w:lang w:val="en-US" w:eastAsia="en-US"/>
        </w:rPr>
      </w:pPr>
      <w:hyperlink w:anchor="_Toc355090530" w:history="1">
        <w:r w:rsidR="000D6455" w:rsidRPr="00FE3337">
          <w:rPr>
            <w:rStyle w:val="Hyperlink"/>
            <w:rFonts w:asciiTheme="minorHAnsi" w:hAnsiTheme="minorHAnsi"/>
            <w:noProof/>
          </w:rPr>
          <w:t>3.</w:t>
        </w:r>
        <w:r w:rsidR="000D6455" w:rsidRPr="00FE3337">
          <w:rPr>
            <w:rFonts w:asciiTheme="minorHAnsi" w:eastAsiaTheme="minorEastAsia" w:hAnsiTheme="minorHAnsi" w:cs="Times New Roman"/>
            <w:noProof/>
            <w:sz w:val="22"/>
            <w:szCs w:val="22"/>
            <w:lang w:val="en-US" w:eastAsia="en-US"/>
          </w:rPr>
          <w:tab/>
        </w:r>
        <w:r w:rsidR="000D6455" w:rsidRPr="00FE3337">
          <w:rPr>
            <w:rStyle w:val="Hyperlink"/>
            <w:rFonts w:asciiTheme="minorHAnsi" w:hAnsiTheme="minorHAnsi"/>
            <w:noProof/>
          </w:rPr>
          <w:t>SERVICES</w:t>
        </w:r>
        <w:r w:rsidR="000D6455" w:rsidRPr="00FE3337">
          <w:rPr>
            <w:rFonts w:asciiTheme="minorHAnsi" w:hAnsiTheme="minorHAnsi" w:cs="Times New Roman"/>
            <w:noProof/>
            <w:webHidden/>
          </w:rPr>
          <w:tab/>
        </w:r>
        <w:r w:rsidRPr="00FE3337">
          <w:rPr>
            <w:rFonts w:asciiTheme="minorHAnsi" w:hAnsiTheme="minorHAnsi" w:cs="Times New Roman"/>
            <w:noProof/>
            <w:webHidden/>
          </w:rPr>
          <w:fldChar w:fldCharType="begin"/>
        </w:r>
        <w:r w:rsidR="000D6455" w:rsidRPr="00FE3337">
          <w:rPr>
            <w:rFonts w:asciiTheme="minorHAnsi" w:hAnsiTheme="minorHAnsi" w:cs="Times New Roman"/>
            <w:noProof/>
            <w:webHidden/>
          </w:rPr>
          <w:instrText xml:space="preserve"> PAGEREF _Toc355090530 \h </w:instrText>
        </w:r>
        <w:r w:rsidRPr="00FE3337">
          <w:rPr>
            <w:rFonts w:asciiTheme="minorHAnsi" w:hAnsiTheme="minorHAnsi" w:cs="Times New Roman"/>
            <w:noProof/>
            <w:webHidden/>
          </w:rPr>
        </w:r>
        <w:r w:rsidRPr="00FE3337">
          <w:rPr>
            <w:rFonts w:asciiTheme="minorHAnsi" w:hAnsiTheme="minorHAnsi" w:cs="Times New Roman"/>
            <w:noProof/>
            <w:webHidden/>
          </w:rPr>
          <w:fldChar w:fldCharType="separate"/>
        </w:r>
        <w:r w:rsidR="000D6455" w:rsidRPr="00FE3337">
          <w:rPr>
            <w:rFonts w:asciiTheme="minorHAnsi" w:hAnsiTheme="minorHAnsi" w:cs="Times New Roman"/>
            <w:noProof/>
            <w:webHidden/>
          </w:rPr>
          <w:t>- 4 -</w:t>
        </w:r>
        <w:r w:rsidRPr="00FE3337">
          <w:rPr>
            <w:rFonts w:asciiTheme="minorHAnsi" w:hAnsiTheme="minorHAnsi" w:cs="Times New Roman"/>
            <w:noProof/>
            <w:webHidden/>
          </w:rPr>
          <w:fldChar w:fldCharType="end"/>
        </w:r>
      </w:hyperlink>
    </w:p>
    <w:p w:rsidR="000D6455" w:rsidRPr="00FE3337" w:rsidRDefault="000033DA" w:rsidP="000D6455">
      <w:pPr>
        <w:pStyle w:val="TOC10"/>
        <w:rPr>
          <w:rFonts w:asciiTheme="minorHAnsi" w:eastAsiaTheme="minorEastAsia" w:hAnsiTheme="minorHAnsi" w:cs="Times New Roman"/>
          <w:noProof/>
          <w:sz w:val="22"/>
          <w:szCs w:val="22"/>
          <w:lang w:val="en-US" w:eastAsia="en-US"/>
        </w:rPr>
      </w:pPr>
      <w:hyperlink w:anchor="_Toc355090531" w:history="1">
        <w:r w:rsidR="000D6455" w:rsidRPr="00FE3337">
          <w:rPr>
            <w:rStyle w:val="Hyperlink"/>
            <w:rFonts w:asciiTheme="minorHAnsi" w:hAnsiTheme="minorHAnsi"/>
            <w:noProof/>
          </w:rPr>
          <w:t>4.</w:t>
        </w:r>
        <w:r w:rsidR="000D6455" w:rsidRPr="00FE3337">
          <w:rPr>
            <w:rFonts w:asciiTheme="minorHAnsi" w:eastAsiaTheme="minorEastAsia" w:hAnsiTheme="minorHAnsi" w:cs="Times New Roman"/>
            <w:noProof/>
            <w:sz w:val="22"/>
            <w:szCs w:val="22"/>
            <w:lang w:val="en-US" w:eastAsia="en-US"/>
          </w:rPr>
          <w:tab/>
        </w:r>
        <w:r w:rsidR="000D6455" w:rsidRPr="00FE3337">
          <w:rPr>
            <w:rStyle w:val="Hyperlink"/>
            <w:rFonts w:asciiTheme="minorHAnsi" w:hAnsiTheme="minorHAnsi"/>
            <w:noProof/>
          </w:rPr>
          <w:t>ACCOUNTS</w:t>
        </w:r>
        <w:r w:rsidR="000D6455" w:rsidRPr="00FE3337">
          <w:rPr>
            <w:rFonts w:asciiTheme="minorHAnsi" w:hAnsiTheme="minorHAnsi" w:cs="Times New Roman"/>
            <w:noProof/>
            <w:webHidden/>
          </w:rPr>
          <w:tab/>
        </w:r>
        <w:r w:rsidRPr="00FE3337">
          <w:rPr>
            <w:rFonts w:asciiTheme="minorHAnsi" w:hAnsiTheme="minorHAnsi" w:cs="Times New Roman"/>
            <w:noProof/>
            <w:webHidden/>
          </w:rPr>
          <w:fldChar w:fldCharType="begin"/>
        </w:r>
        <w:r w:rsidR="000D6455" w:rsidRPr="00FE3337">
          <w:rPr>
            <w:rFonts w:asciiTheme="minorHAnsi" w:hAnsiTheme="minorHAnsi" w:cs="Times New Roman"/>
            <w:noProof/>
            <w:webHidden/>
          </w:rPr>
          <w:instrText xml:space="preserve"> PAGEREF _Toc355090531 \h </w:instrText>
        </w:r>
        <w:r w:rsidRPr="00FE3337">
          <w:rPr>
            <w:rFonts w:asciiTheme="minorHAnsi" w:hAnsiTheme="minorHAnsi" w:cs="Times New Roman"/>
            <w:noProof/>
            <w:webHidden/>
          </w:rPr>
        </w:r>
        <w:r w:rsidRPr="00FE3337">
          <w:rPr>
            <w:rFonts w:asciiTheme="minorHAnsi" w:hAnsiTheme="minorHAnsi" w:cs="Times New Roman"/>
            <w:noProof/>
            <w:webHidden/>
          </w:rPr>
          <w:fldChar w:fldCharType="separate"/>
        </w:r>
        <w:r w:rsidR="000D6455" w:rsidRPr="00FE3337">
          <w:rPr>
            <w:rFonts w:asciiTheme="minorHAnsi" w:hAnsiTheme="minorHAnsi" w:cs="Times New Roman"/>
            <w:noProof/>
            <w:webHidden/>
          </w:rPr>
          <w:t>- 6 -</w:t>
        </w:r>
        <w:r w:rsidRPr="00FE3337">
          <w:rPr>
            <w:rFonts w:asciiTheme="minorHAnsi" w:hAnsiTheme="minorHAnsi" w:cs="Times New Roman"/>
            <w:noProof/>
            <w:webHidden/>
          </w:rPr>
          <w:fldChar w:fldCharType="end"/>
        </w:r>
      </w:hyperlink>
    </w:p>
    <w:p w:rsidR="000D6455" w:rsidRPr="00FE3337" w:rsidRDefault="000033DA" w:rsidP="000D6455">
      <w:pPr>
        <w:pStyle w:val="TOC10"/>
        <w:rPr>
          <w:rFonts w:asciiTheme="minorHAnsi" w:eastAsiaTheme="minorEastAsia" w:hAnsiTheme="minorHAnsi" w:cs="Times New Roman"/>
          <w:noProof/>
          <w:sz w:val="22"/>
          <w:szCs w:val="22"/>
          <w:lang w:val="en-US" w:eastAsia="en-US"/>
        </w:rPr>
      </w:pPr>
      <w:hyperlink w:anchor="_Toc355090532" w:history="1">
        <w:r w:rsidR="000D6455" w:rsidRPr="00FE3337">
          <w:rPr>
            <w:rStyle w:val="Hyperlink"/>
            <w:rFonts w:asciiTheme="minorHAnsi" w:hAnsiTheme="minorHAnsi"/>
            <w:noProof/>
          </w:rPr>
          <w:t>5.</w:t>
        </w:r>
        <w:r w:rsidR="000D6455" w:rsidRPr="00FE3337">
          <w:rPr>
            <w:rFonts w:asciiTheme="minorHAnsi" w:eastAsiaTheme="minorEastAsia" w:hAnsiTheme="minorHAnsi" w:cs="Times New Roman"/>
            <w:noProof/>
            <w:sz w:val="22"/>
            <w:szCs w:val="22"/>
            <w:lang w:val="en-US" w:eastAsia="en-US"/>
          </w:rPr>
          <w:tab/>
        </w:r>
        <w:r w:rsidR="000D6455" w:rsidRPr="00FE3337">
          <w:rPr>
            <w:rStyle w:val="Hyperlink"/>
            <w:rFonts w:asciiTheme="minorHAnsi" w:hAnsiTheme="minorHAnsi"/>
            <w:noProof/>
          </w:rPr>
          <w:t>INCOME PAYMENT PERIODS</w:t>
        </w:r>
        <w:r w:rsidR="000D6455" w:rsidRPr="00FE3337">
          <w:rPr>
            <w:rFonts w:asciiTheme="minorHAnsi" w:hAnsiTheme="minorHAnsi" w:cs="Times New Roman"/>
            <w:noProof/>
            <w:webHidden/>
          </w:rPr>
          <w:tab/>
        </w:r>
        <w:r w:rsidRPr="00FE3337">
          <w:rPr>
            <w:rFonts w:asciiTheme="minorHAnsi" w:hAnsiTheme="minorHAnsi" w:cs="Times New Roman"/>
            <w:noProof/>
            <w:webHidden/>
          </w:rPr>
          <w:fldChar w:fldCharType="begin"/>
        </w:r>
        <w:r w:rsidR="000D6455" w:rsidRPr="00FE3337">
          <w:rPr>
            <w:rFonts w:asciiTheme="minorHAnsi" w:hAnsiTheme="minorHAnsi" w:cs="Times New Roman"/>
            <w:noProof/>
            <w:webHidden/>
          </w:rPr>
          <w:instrText xml:space="preserve"> PAGEREF _Toc355090532 \h </w:instrText>
        </w:r>
        <w:r w:rsidRPr="00FE3337">
          <w:rPr>
            <w:rFonts w:asciiTheme="minorHAnsi" w:hAnsiTheme="minorHAnsi" w:cs="Times New Roman"/>
            <w:noProof/>
            <w:webHidden/>
          </w:rPr>
        </w:r>
        <w:r w:rsidRPr="00FE3337">
          <w:rPr>
            <w:rFonts w:asciiTheme="minorHAnsi" w:hAnsiTheme="minorHAnsi" w:cs="Times New Roman"/>
            <w:noProof/>
            <w:webHidden/>
          </w:rPr>
          <w:fldChar w:fldCharType="separate"/>
        </w:r>
        <w:r w:rsidR="000D6455" w:rsidRPr="00FE3337">
          <w:rPr>
            <w:rFonts w:asciiTheme="minorHAnsi" w:hAnsiTheme="minorHAnsi" w:cs="Times New Roman"/>
            <w:noProof/>
            <w:webHidden/>
          </w:rPr>
          <w:t>- 7 -</w:t>
        </w:r>
        <w:r w:rsidRPr="00FE3337">
          <w:rPr>
            <w:rFonts w:asciiTheme="minorHAnsi" w:hAnsiTheme="minorHAnsi" w:cs="Times New Roman"/>
            <w:noProof/>
            <w:webHidden/>
          </w:rPr>
          <w:fldChar w:fldCharType="end"/>
        </w:r>
      </w:hyperlink>
    </w:p>
    <w:p w:rsidR="000D6455" w:rsidRPr="00FE3337" w:rsidRDefault="000033DA" w:rsidP="000D6455">
      <w:pPr>
        <w:pStyle w:val="TOC10"/>
        <w:rPr>
          <w:rFonts w:asciiTheme="minorHAnsi" w:eastAsiaTheme="minorEastAsia" w:hAnsiTheme="minorHAnsi" w:cs="Times New Roman"/>
          <w:noProof/>
          <w:sz w:val="22"/>
          <w:szCs w:val="22"/>
          <w:lang w:val="en-US" w:eastAsia="en-US"/>
        </w:rPr>
      </w:pPr>
      <w:hyperlink w:anchor="_Toc355090533" w:history="1">
        <w:r w:rsidR="000D6455" w:rsidRPr="00FE3337">
          <w:rPr>
            <w:rStyle w:val="Hyperlink"/>
            <w:rFonts w:asciiTheme="minorHAnsi" w:hAnsiTheme="minorHAnsi"/>
            <w:noProof/>
          </w:rPr>
          <w:t>6.</w:t>
        </w:r>
        <w:r w:rsidR="000D6455" w:rsidRPr="00FE3337">
          <w:rPr>
            <w:rFonts w:asciiTheme="minorHAnsi" w:eastAsiaTheme="minorEastAsia" w:hAnsiTheme="minorHAnsi" w:cs="Times New Roman"/>
            <w:noProof/>
            <w:sz w:val="22"/>
            <w:szCs w:val="22"/>
            <w:lang w:val="en-US" w:eastAsia="en-US"/>
          </w:rPr>
          <w:tab/>
        </w:r>
        <w:r w:rsidR="000D6455" w:rsidRPr="00FE3337">
          <w:rPr>
            <w:rStyle w:val="Hyperlink"/>
            <w:rFonts w:asciiTheme="minorHAnsi" w:hAnsiTheme="minorHAnsi"/>
            <w:noProof/>
          </w:rPr>
          <w:t>INCOME PAYMENT</w:t>
        </w:r>
        <w:r w:rsidR="000D6455" w:rsidRPr="00FE3337">
          <w:rPr>
            <w:rFonts w:asciiTheme="minorHAnsi" w:hAnsiTheme="minorHAnsi" w:cs="Times New Roman"/>
            <w:noProof/>
            <w:webHidden/>
          </w:rPr>
          <w:tab/>
        </w:r>
        <w:r w:rsidRPr="00FE3337">
          <w:rPr>
            <w:rFonts w:asciiTheme="minorHAnsi" w:hAnsiTheme="minorHAnsi" w:cs="Times New Roman"/>
            <w:noProof/>
            <w:webHidden/>
          </w:rPr>
          <w:fldChar w:fldCharType="begin"/>
        </w:r>
        <w:r w:rsidR="000D6455" w:rsidRPr="00FE3337">
          <w:rPr>
            <w:rFonts w:asciiTheme="minorHAnsi" w:hAnsiTheme="minorHAnsi" w:cs="Times New Roman"/>
            <w:noProof/>
            <w:webHidden/>
          </w:rPr>
          <w:instrText xml:space="preserve"> PAGEREF _Toc355090533 \h </w:instrText>
        </w:r>
        <w:r w:rsidRPr="00FE3337">
          <w:rPr>
            <w:rFonts w:asciiTheme="minorHAnsi" w:hAnsiTheme="minorHAnsi" w:cs="Times New Roman"/>
            <w:noProof/>
            <w:webHidden/>
          </w:rPr>
        </w:r>
        <w:r w:rsidRPr="00FE3337">
          <w:rPr>
            <w:rFonts w:asciiTheme="minorHAnsi" w:hAnsiTheme="minorHAnsi" w:cs="Times New Roman"/>
            <w:noProof/>
            <w:webHidden/>
          </w:rPr>
          <w:fldChar w:fldCharType="separate"/>
        </w:r>
        <w:r w:rsidR="000D6455" w:rsidRPr="00FE3337">
          <w:rPr>
            <w:rFonts w:asciiTheme="minorHAnsi" w:hAnsiTheme="minorHAnsi" w:cs="Times New Roman"/>
            <w:noProof/>
            <w:webHidden/>
          </w:rPr>
          <w:t>- 7 -</w:t>
        </w:r>
        <w:r w:rsidRPr="00FE3337">
          <w:rPr>
            <w:rFonts w:asciiTheme="minorHAnsi" w:hAnsiTheme="minorHAnsi" w:cs="Times New Roman"/>
            <w:noProof/>
            <w:webHidden/>
          </w:rPr>
          <w:fldChar w:fldCharType="end"/>
        </w:r>
      </w:hyperlink>
    </w:p>
    <w:p w:rsidR="000D6455" w:rsidRPr="00FE3337" w:rsidRDefault="000033DA" w:rsidP="000D6455">
      <w:pPr>
        <w:pStyle w:val="TOC10"/>
        <w:rPr>
          <w:rFonts w:asciiTheme="minorHAnsi" w:eastAsiaTheme="minorEastAsia" w:hAnsiTheme="minorHAnsi" w:cs="Times New Roman"/>
          <w:noProof/>
          <w:sz w:val="22"/>
          <w:szCs w:val="22"/>
          <w:lang w:val="en-US" w:eastAsia="en-US"/>
        </w:rPr>
      </w:pPr>
      <w:hyperlink w:anchor="_Toc355090534" w:history="1">
        <w:r w:rsidR="000D6455" w:rsidRPr="00FE3337">
          <w:rPr>
            <w:rStyle w:val="Hyperlink"/>
            <w:rFonts w:asciiTheme="minorHAnsi" w:hAnsiTheme="minorHAnsi"/>
            <w:noProof/>
          </w:rPr>
          <w:t>7.</w:t>
        </w:r>
        <w:r w:rsidR="000D6455" w:rsidRPr="00FE3337">
          <w:rPr>
            <w:rFonts w:asciiTheme="minorHAnsi" w:eastAsiaTheme="minorEastAsia" w:hAnsiTheme="minorHAnsi" w:cs="Times New Roman"/>
            <w:noProof/>
            <w:sz w:val="22"/>
            <w:szCs w:val="22"/>
            <w:lang w:val="en-US" w:eastAsia="en-US"/>
          </w:rPr>
          <w:tab/>
        </w:r>
        <w:r w:rsidR="000D6455" w:rsidRPr="00FE3337">
          <w:rPr>
            <w:rStyle w:val="Hyperlink"/>
            <w:rFonts w:asciiTheme="minorHAnsi" w:hAnsiTheme="minorHAnsi"/>
            <w:noProof/>
          </w:rPr>
          <w:t>LATE PAYMENT AMOUNT</w:t>
        </w:r>
        <w:r w:rsidR="000D6455" w:rsidRPr="00FE3337">
          <w:rPr>
            <w:rFonts w:asciiTheme="minorHAnsi" w:hAnsiTheme="minorHAnsi" w:cs="Times New Roman"/>
            <w:noProof/>
            <w:webHidden/>
          </w:rPr>
          <w:tab/>
        </w:r>
        <w:r w:rsidRPr="00FE3337">
          <w:rPr>
            <w:rFonts w:asciiTheme="minorHAnsi" w:hAnsiTheme="minorHAnsi" w:cs="Times New Roman"/>
            <w:noProof/>
            <w:webHidden/>
          </w:rPr>
          <w:fldChar w:fldCharType="begin"/>
        </w:r>
        <w:r w:rsidR="000D6455" w:rsidRPr="00FE3337">
          <w:rPr>
            <w:rFonts w:asciiTheme="minorHAnsi" w:hAnsiTheme="minorHAnsi" w:cs="Times New Roman"/>
            <w:noProof/>
            <w:webHidden/>
          </w:rPr>
          <w:instrText xml:space="preserve"> PAGEREF _Toc355090534 \h </w:instrText>
        </w:r>
        <w:r w:rsidRPr="00FE3337">
          <w:rPr>
            <w:rFonts w:asciiTheme="minorHAnsi" w:hAnsiTheme="minorHAnsi" w:cs="Times New Roman"/>
            <w:noProof/>
            <w:webHidden/>
          </w:rPr>
        </w:r>
        <w:r w:rsidRPr="00FE3337">
          <w:rPr>
            <w:rFonts w:asciiTheme="minorHAnsi" w:hAnsiTheme="minorHAnsi" w:cs="Times New Roman"/>
            <w:noProof/>
            <w:webHidden/>
          </w:rPr>
          <w:fldChar w:fldCharType="separate"/>
        </w:r>
        <w:r w:rsidR="000D6455" w:rsidRPr="00FE3337">
          <w:rPr>
            <w:rFonts w:asciiTheme="minorHAnsi" w:hAnsiTheme="minorHAnsi" w:cs="Times New Roman"/>
            <w:noProof/>
            <w:webHidden/>
          </w:rPr>
          <w:t>- 8 -</w:t>
        </w:r>
        <w:r w:rsidRPr="00FE3337">
          <w:rPr>
            <w:rFonts w:asciiTheme="minorHAnsi" w:hAnsiTheme="minorHAnsi" w:cs="Times New Roman"/>
            <w:noProof/>
            <w:webHidden/>
          </w:rPr>
          <w:fldChar w:fldCharType="end"/>
        </w:r>
      </w:hyperlink>
    </w:p>
    <w:p w:rsidR="000D6455" w:rsidRPr="00FE3337" w:rsidRDefault="000033DA" w:rsidP="000D6455">
      <w:pPr>
        <w:pStyle w:val="TOC10"/>
        <w:rPr>
          <w:rFonts w:asciiTheme="minorHAnsi" w:eastAsiaTheme="minorEastAsia" w:hAnsiTheme="minorHAnsi" w:cs="Times New Roman"/>
          <w:noProof/>
          <w:sz w:val="22"/>
          <w:szCs w:val="22"/>
          <w:lang w:val="en-US" w:eastAsia="en-US"/>
        </w:rPr>
      </w:pPr>
      <w:hyperlink w:anchor="_Toc355090535" w:history="1">
        <w:r w:rsidR="000D6455" w:rsidRPr="00FE3337">
          <w:rPr>
            <w:rStyle w:val="Hyperlink"/>
            <w:rFonts w:asciiTheme="minorHAnsi" w:hAnsiTheme="minorHAnsi"/>
            <w:noProof/>
          </w:rPr>
          <w:t>8.</w:t>
        </w:r>
        <w:r w:rsidR="000D6455" w:rsidRPr="00FE3337">
          <w:rPr>
            <w:rFonts w:asciiTheme="minorHAnsi" w:eastAsiaTheme="minorEastAsia" w:hAnsiTheme="minorHAnsi" w:cs="Times New Roman"/>
            <w:noProof/>
            <w:sz w:val="22"/>
            <w:szCs w:val="22"/>
            <w:lang w:val="en-US" w:eastAsia="en-US"/>
          </w:rPr>
          <w:tab/>
        </w:r>
        <w:r w:rsidR="000D6455" w:rsidRPr="00FE3337">
          <w:rPr>
            <w:rStyle w:val="Hyperlink"/>
            <w:rFonts w:asciiTheme="minorHAnsi" w:hAnsiTheme="minorHAnsi"/>
            <w:noProof/>
          </w:rPr>
          <w:t>GOVERNING LAW AND ENFORCEMENT</w:t>
        </w:r>
        <w:r w:rsidR="000D6455" w:rsidRPr="00FE3337">
          <w:rPr>
            <w:rFonts w:asciiTheme="minorHAnsi" w:hAnsiTheme="minorHAnsi" w:cs="Times New Roman"/>
            <w:noProof/>
            <w:webHidden/>
          </w:rPr>
          <w:tab/>
        </w:r>
        <w:r w:rsidRPr="00FE3337">
          <w:rPr>
            <w:rFonts w:asciiTheme="minorHAnsi" w:hAnsiTheme="minorHAnsi" w:cs="Times New Roman"/>
            <w:noProof/>
            <w:webHidden/>
          </w:rPr>
          <w:fldChar w:fldCharType="begin"/>
        </w:r>
        <w:r w:rsidR="000D6455" w:rsidRPr="00FE3337">
          <w:rPr>
            <w:rFonts w:asciiTheme="minorHAnsi" w:hAnsiTheme="minorHAnsi" w:cs="Times New Roman"/>
            <w:noProof/>
            <w:webHidden/>
          </w:rPr>
          <w:instrText xml:space="preserve"> PAGEREF _Toc355090535 \h </w:instrText>
        </w:r>
        <w:r w:rsidRPr="00FE3337">
          <w:rPr>
            <w:rFonts w:asciiTheme="minorHAnsi" w:hAnsiTheme="minorHAnsi" w:cs="Times New Roman"/>
            <w:noProof/>
            <w:webHidden/>
          </w:rPr>
        </w:r>
        <w:r w:rsidRPr="00FE3337">
          <w:rPr>
            <w:rFonts w:asciiTheme="minorHAnsi" w:hAnsiTheme="minorHAnsi" w:cs="Times New Roman"/>
            <w:noProof/>
            <w:webHidden/>
          </w:rPr>
          <w:fldChar w:fldCharType="separate"/>
        </w:r>
        <w:r w:rsidR="000D6455" w:rsidRPr="00FE3337">
          <w:rPr>
            <w:rFonts w:asciiTheme="minorHAnsi" w:hAnsiTheme="minorHAnsi" w:cs="Times New Roman"/>
            <w:noProof/>
            <w:webHidden/>
          </w:rPr>
          <w:t>- 8 -</w:t>
        </w:r>
        <w:r w:rsidRPr="00FE3337">
          <w:rPr>
            <w:rFonts w:asciiTheme="minorHAnsi" w:hAnsiTheme="minorHAnsi" w:cs="Times New Roman"/>
            <w:noProof/>
            <w:webHidden/>
          </w:rPr>
          <w:fldChar w:fldCharType="end"/>
        </w:r>
      </w:hyperlink>
    </w:p>
    <w:p w:rsidR="000D6455" w:rsidRPr="00FE3337" w:rsidRDefault="000033DA" w:rsidP="000D6455">
      <w:pPr>
        <w:pStyle w:val="TOC10"/>
        <w:rPr>
          <w:rFonts w:asciiTheme="minorHAnsi" w:eastAsiaTheme="minorEastAsia" w:hAnsiTheme="minorHAnsi" w:cs="Times New Roman"/>
          <w:noProof/>
          <w:sz w:val="22"/>
          <w:szCs w:val="22"/>
          <w:lang w:val="en-US" w:eastAsia="en-US"/>
        </w:rPr>
      </w:pPr>
      <w:hyperlink w:anchor="_Toc355090536" w:history="1">
        <w:r w:rsidR="000D6455" w:rsidRPr="00FE3337">
          <w:rPr>
            <w:rStyle w:val="Hyperlink"/>
            <w:rFonts w:asciiTheme="minorHAnsi" w:hAnsiTheme="minorHAnsi"/>
            <w:noProof/>
          </w:rPr>
          <w:t>SCHEDULE 1 EXPECTED INCOME AMOUNT NOTICE</w:t>
        </w:r>
        <w:r w:rsidR="000D6455" w:rsidRPr="00FE3337">
          <w:rPr>
            <w:rFonts w:asciiTheme="minorHAnsi" w:hAnsiTheme="minorHAnsi" w:cs="Times New Roman"/>
            <w:noProof/>
            <w:webHidden/>
          </w:rPr>
          <w:tab/>
        </w:r>
        <w:r w:rsidRPr="00FE3337">
          <w:rPr>
            <w:rFonts w:asciiTheme="minorHAnsi" w:hAnsiTheme="minorHAnsi" w:cs="Times New Roman"/>
            <w:noProof/>
            <w:webHidden/>
          </w:rPr>
          <w:fldChar w:fldCharType="begin"/>
        </w:r>
        <w:r w:rsidR="000D6455" w:rsidRPr="00FE3337">
          <w:rPr>
            <w:rFonts w:asciiTheme="minorHAnsi" w:hAnsiTheme="minorHAnsi" w:cs="Times New Roman"/>
            <w:noProof/>
            <w:webHidden/>
          </w:rPr>
          <w:instrText xml:space="preserve"> PAGEREF _Toc355090536 \h </w:instrText>
        </w:r>
        <w:r w:rsidRPr="00FE3337">
          <w:rPr>
            <w:rFonts w:asciiTheme="minorHAnsi" w:hAnsiTheme="minorHAnsi" w:cs="Times New Roman"/>
            <w:noProof/>
            <w:webHidden/>
          </w:rPr>
        </w:r>
        <w:r w:rsidRPr="00FE3337">
          <w:rPr>
            <w:rFonts w:asciiTheme="minorHAnsi" w:hAnsiTheme="minorHAnsi" w:cs="Times New Roman"/>
            <w:noProof/>
            <w:webHidden/>
          </w:rPr>
          <w:fldChar w:fldCharType="separate"/>
        </w:r>
        <w:r w:rsidR="000D6455" w:rsidRPr="00FE3337">
          <w:rPr>
            <w:rFonts w:asciiTheme="minorHAnsi" w:hAnsiTheme="minorHAnsi" w:cs="Times New Roman"/>
            <w:noProof/>
            <w:webHidden/>
          </w:rPr>
          <w:t>- 10 -</w:t>
        </w:r>
        <w:r w:rsidRPr="00FE3337">
          <w:rPr>
            <w:rFonts w:asciiTheme="minorHAnsi" w:hAnsiTheme="minorHAnsi" w:cs="Times New Roman"/>
            <w:noProof/>
            <w:webHidden/>
          </w:rPr>
          <w:fldChar w:fldCharType="end"/>
        </w:r>
      </w:hyperlink>
    </w:p>
    <w:p w:rsidR="000D6455" w:rsidRPr="00FE3337" w:rsidRDefault="000033DA" w:rsidP="000D6455">
      <w:pPr>
        <w:pStyle w:val="TOC10"/>
        <w:rPr>
          <w:rFonts w:asciiTheme="minorHAnsi" w:eastAsiaTheme="minorEastAsia" w:hAnsiTheme="minorHAnsi" w:cs="Times New Roman"/>
          <w:noProof/>
          <w:sz w:val="22"/>
          <w:szCs w:val="22"/>
          <w:lang w:val="en-US" w:eastAsia="en-US"/>
        </w:rPr>
      </w:pPr>
      <w:hyperlink w:anchor="_Toc355090537" w:history="1">
        <w:r w:rsidR="000D6455" w:rsidRPr="00FE3337">
          <w:rPr>
            <w:rStyle w:val="Hyperlink"/>
            <w:rFonts w:asciiTheme="minorHAnsi" w:hAnsiTheme="minorHAnsi"/>
            <w:bCs/>
            <w:noProof/>
          </w:rPr>
          <w:t>EXECUTION PAGE OF THE AGENCY AGREEMENT</w:t>
        </w:r>
        <w:r w:rsidR="000D6455" w:rsidRPr="00FE3337">
          <w:rPr>
            <w:rFonts w:asciiTheme="minorHAnsi" w:hAnsiTheme="minorHAnsi" w:cs="Times New Roman"/>
            <w:noProof/>
            <w:webHidden/>
          </w:rPr>
          <w:tab/>
        </w:r>
        <w:r w:rsidRPr="00FE3337">
          <w:rPr>
            <w:rFonts w:asciiTheme="minorHAnsi" w:hAnsiTheme="minorHAnsi" w:cs="Times New Roman"/>
            <w:noProof/>
            <w:webHidden/>
          </w:rPr>
          <w:fldChar w:fldCharType="begin"/>
        </w:r>
        <w:r w:rsidR="000D6455" w:rsidRPr="00FE3337">
          <w:rPr>
            <w:rFonts w:asciiTheme="minorHAnsi" w:hAnsiTheme="minorHAnsi" w:cs="Times New Roman"/>
            <w:noProof/>
            <w:webHidden/>
          </w:rPr>
          <w:instrText xml:space="preserve"> PAGEREF _Toc355090537 \h </w:instrText>
        </w:r>
        <w:r w:rsidRPr="00FE3337">
          <w:rPr>
            <w:rFonts w:asciiTheme="minorHAnsi" w:hAnsiTheme="minorHAnsi" w:cs="Times New Roman"/>
            <w:noProof/>
            <w:webHidden/>
          </w:rPr>
        </w:r>
        <w:r w:rsidRPr="00FE3337">
          <w:rPr>
            <w:rFonts w:asciiTheme="minorHAnsi" w:hAnsiTheme="minorHAnsi" w:cs="Times New Roman"/>
            <w:noProof/>
            <w:webHidden/>
          </w:rPr>
          <w:fldChar w:fldCharType="separate"/>
        </w:r>
        <w:r w:rsidR="000D6455" w:rsidRPr="00FE3337">
          <w:rPr>
            <w:rFonts w:asciiTheme="minorHAnsi" w:hAnsiTheme="minorHAnsi" w:cs="Times New Roman"/>
            <w:noProof/>
            <w:webHidden/>
          </w:rPr>
          <w:t>- 11 -</w:t>
        </w:r>
        <w:r w:rsidRPr="00FE3337">
          <w:rPr>
            <w:rFonts w:asciiTheme="minorHAnsi" w:hAnsiTheme="minorHAnsi" w:cs="Times New Roman"/>
            <w:noProof/>
            <w:webHidden/>
          </w:rPr>
          <w:fldChar w:fldCharType="end"/>
        </w:r>
      </w:hyperlink>
    </w:p>
    <w:p w:rsidR="000D6455" w:rsidRPr="00FE3337" w:rsidRDefault="000033DA" w:rsidP="000D6455">
      <w:pPr>
        <w:pStyle w:val="Body"/>
        <w:rPr>
          <w:rFonts w:asciiTheme="minorHAnsi" w:hAnsiTheme="minorHAnsi" w:cs="Times New Roman"/>
          <w:sz w:val="20"/>
          <w:szCs w:val="20"/>
        </w:rPr>
      </w:pPr>
      <w:r w:rsidRPr="00FE3337">
        <w:rPr>
          <w:rFonts w:asciiTheme="minorHAnsi" w:hAnsiTheme="minorHAnsi" w:cs="Times New Roman"/>
          <w:b/>
          <w:bCs/>
          <w:sz w:val="20"/>
          <w:szCs w:val="20"/>
        </w:rPr>
        <w:fldChar w:fldCharType="end"/>
      </w:r>
      <w:r w:rsidR="000D6455" w:rsidRPr="00FE3337">
        <w:rPr>
          <w:rFonts w:asciiTheme="minorHAnsi" w:hAnsiTheme="minorHAnsi" w:cs="Times New Roman"/>
          <w:sz w:val="20"/>
          <w:szCs w:val="20"/>
        </w:rPr>
        <w:br w:type="page"/>
        <w:t>This Agency Agreement is dated ______________________, 2012 (the “</w:t>
      </w:r>
      <w:r w:rsidR="000D6455" w:rsidRPr="00FE3337">
        <w:rPr>
          <w:rFonts w:asciiTheme="minorHAnsi" w:hAnsiTheme="minorHAnsi" w:cs="Times New Roman"/>
          <w:b/>
          <w:sz w:val="20"/>
          <w:szCs w:val="20"/>
        </w:rPr>
        <w:t>Agency Agreement</w:t>
      </w:r>
      <w:r w:rsidR="000D6455" w:rsidRPr="00FE3337">
        <w:rPr>
          <w:rFonts w:asciiTheme="minorHAnsi" w:hAnsiTheme="minorHAnsi" w:cs="Times New Roman"/>
          <w:sz w:val="20"/>
          <w:szCs w:val="20"/>
        </w:rPr>
        <w:t>”)</w:t>
      </w:r>
    </w:p>
    <w:p w:rsidR="000D6455" w:rsidRPr="00FE3337" w:rsidRDefault="000D6455" w:rsidP="000D6455">
      <w:pPr>
        <w:pStyle w:val="Body"/>
        <w:rPr>
          <w:rFonts w:asciiTheme="minorHAnsi" w:hAnsiTheme="minorHAnsi" w:cs="Times New Roman"/>
          <w:sz w:val="20"/>
          <w:szCs w:val="20"/>
        </w:rPr>
      </w:pPr>
      <w:r w:rsidRPr="00FE3337">
        <w:rPr>
          <w:rFonts w:asciiTheme="minorHAnsi" w:hAnsiTheme="minorHAnsi" w:cs="Times New Roman"/>
          <w:sz w:val="20"/>
          <w:szCs w:val="20"/>
        </w:rPr>
        <w:t>Between:</w:t>
      </w:r>
    </w:p>
    <w:p w:rsidR="000D6455" w:rsidRPr="00FE3337" w:rsidRDefault="000D6455" w:rsidP="000D6455">
      <w:pPr>
        <w:keepNext/>
        <w:numPr>
          <w:ilvl w:val="0"/>
          <w:numId w:val="3"/>
        </w:numPr>
        <w:ind w:hanging="720"/>
        <w:jc w:val="lowKashida"/>
        <w:rPr>
          <w:rFonts w:asciiTheme="minorHAnsi" w:hAnsiTheme="minorHAnsi" w:cs="Times New Roman"/>
          <w:color w:val="000000"/>
          <w:sz w:val="20"/>
          <w:szCs w:val="20"/>
          <w:lang w:eastAsia="en-GB"/>
        </w:rPr>
      </w:pPr>
      <w:r w:rsidRPr="00FE3337">
        <w:rPr>
          <w:rFonts w:asciiTheme="minorHAnsi" w:hAnsiTheme="minorHAnsi" w:cs="Times New Roman"/>
          <w:b/>
          <w:bCs/>
          <w:sz w:val="20"/>
          <w:szCs w:val="20"/>
        </w:rPr>
        <w:t>Principal:</w:t>
      </w:r>
    </w:p>
    <w:p w:rsidR="000D6455" w:rsidRPr="00FE3337" w:rsidRDefault="000D6455" w:rsidP="000D6455">
      <w:pPr>
        <w:keepNext/>
        <w:ind w:left="720"/>
        <w:jc w:val="lowKashida"/>
        <w:rPr>
          <w:rFonts w:asciiTheme="minorHAnsi" w:hAnsiTheme="minorHAnsi" w:cs="Times New Roman"/>
          <w:b/>
          <w:bCs/>
          <w:sz w:val="20"/>
          <w:szCs w:val="20"/>
        </w:rPr>
      </w:pPr>
    </w:p>
    <w:p w:rsidR="000D6455" w:rsidRPr="00FE3337" w:rsidRDefault="000D6455" w:rsidP="000D6455">
      <w:pPr>
        <w:keepNext/>
        <w:ind w:left="720"/>
        <w:jc w:val="lowKashida"/>
        <w:rPr>
          <w:rFonts w:asciiTheme="minorHAnsi" w:hAnsiTheme="minorHAnsi" w:cs="Times New Roman"/>
          <w:color w:val="000000"/>
          <w:sz w:val="20"/>
          <w:szCs w:val="20"/>
          <w:lang w:eastAsia="en-GB"/>
        </w:rPr>
      </w:pPr>
      <w:r w:rsidRPr="00FE3337">
        <w:rPr>
          <w:rFonts w:asciiTheme="minorHAnsi" w:hAnsiTheme="minorHAnsi" w:cs="Times New Roman"/>
          <w:b/>
          <w:bCs/>
          <w:sz w:val="20"/>
          <w:szCs w:val="20"/>
        </w:rPr>
        <w:t>Al Hilal Bank</w:t>
      </w:r>
      <w:r w:rsidRPr="00FE3337">
        <w:rPr>
          <w:rFonts w:asciiTheme="minorHAnsi" w:hAnsiTheme="minorHAnsi" w:cs="Times New Roman"/>
          <w:sz w:val="20"/>
          <w:szCs w:val="20"/>
        </w:rPr>
        <w:t xml:space="preserve">, a company, established and existing under the laws of United Arab Emirates, with address at [●], </w:t>
      </w:r>
      <w:r w:rsidRPr="00FE3337">
        <w:rPr>
          <w:rFonts w:asciiTheme="minorHAnsi" w:hAnsiTheme="minorHAnsi" w:cs="Times New Roman"/>
          <w:color w:val="000000"/>
          <w:sz w:val="20"/>
          <w:szCs w:val="20"/>
        </w:rPr>
        <w:t>(hereinafter referred to as the "</w:t>
      </w:r>
      <w:r w:rsidRPr="00FE3337">
        <w:rPr>
          <w:rFonts w:asciiTheme="minorHAnsi" w:hAnsiTheme="minorHAnsi" w:cs="Times New Roman"/>
          <w:b/>
          <w:bCs/>
          <w:color w:val="000000"/>
          <w:sz w:val="20"/>
          <w:szCs w:val="20"/>
        </w:rPr>
        <w:t>Principal</w:t>
      </w:r>
      <w:r w:rsidRPr="00FE3337">
        <w:rPr>
          <w:rFonts w:asciiTheme="minorHAnsi" w:hAnsiTheme="minorHAnsi" w:cs="Times New Roman"/>
          <w:color w:val="000000"/>
          <w:sz w:val="20"/>
          <w:szCs w:val="20"/>
        </w:rPr>
        <w:t>" or the “</w:t>
      </w:r>
      <w:r w:rsidRPr="00FE3337">
        <w:rPr>
          <w:rFonts w:asciiTheme="minorHAnsi" w:hAnsiTheme="minorHAnsi" w:cs="Times New Roman"/>
          <w:b/>
          <w:color w:val="000000"/>
          <w:sz w:val="20"/>
          <w:szCs w:val="20"/>
        </w:rPr>
        <w:t>Bank</w:t>
      </w:r>
      <w:r w:rsidRPr="00FE3337">
        <w:rPr>
          <w:rFonts w:asciiTheme="minorHAnsi" w:hAnsiTheme="minorHAnsi" w:cs="Times New Roman"/>
          <w:color w:val="000000"/>
          <w:sz w:val="20"/>
          <w:szCs w:val="20"/>
        </w:rPr>
        <w:t>”, which expression shall include his successors, legal representatives, transferees and assigns)</w:t>
      </w:r>
      <w:r w:rsidRPr="00FE3337">
        <w:rPr>
          <w:rFonts w:asciiTheme="minorHAnsi" w:hAnsiTheme="minorHAnsi" w:cs="Times New Roman"/>
          <w:color w:val="000000"/>
          <w:sz w:val="20"/>
          <w:szCs w:val="20"/>
          <w:lang w:eastAsia="en-GB"/>
        </w:rPr>
        <w:t>; and</w:t>
      </w:r>
    </w:p>
    <w:p w:rsidR="000D6455" w:rsidRPr="00FE3337" w:rsidRDefault="000D6455" w:rsidP="000D6455">
      <w:pPr>
        <w:keepNext/>
        <w:ind w:left="360" w:hanging="720"/>
        <w:jc w:val="lowKashida"/>
        <w:rPr>
          <w:rFonts w:asciiTheme="minorHAnsi" w:hAnsiTheme="minorHAnsi" w:cs="Times New Roman"/>
          <w:sz w:val="20"/>
          <w:szCs w:val="20"/>
        </w:rPr>
      </w:pPr>
    </w:p>
    <w:p w:rsidR="000D6455" w:rsidRPr="00FE3337" w:rsidRDefault="000D6455" w:rsidP="000D6455">
      <w:pPr>
        <w:keepNext/>
        <w:numPr>
          <w:ilvl w:val="0"/>
          <w:numId w:val="3"/>
        </w:numPr>
        <w:ind w:hanging="720"/>
        <w:jc w:val="lowKashida"/>
        <w:rPr>
          <w:rFonts w:asciiTheme="minorHAnsi" w:hAnsiTheme="minorHAnsi" w:cs="Times New Roman"/>
          <w:sz w:val="20"/>
          <w:szCs w:val="20"/>
        </w:rPr>
      </w:pPr>
      <w:r w:rsidRPr="00FE3337">
        <w:rPr>
          <w:rFonts w:asciiTheme="minorHAnsi" w:hAnsiTheme="minorHAnsi" w:cs="Times New Roman"/>
          <w:b/>
          <w:bCs/>
          <w:color w:val="000000"/>
          <w:sz w:val="20"/>
          <w:szCs w:val="20"/>
        </w:rPr>
        <w:t>Agent</w:t>
      </w:r>
      <w:r w:rsidRPr="00FE3337">
        <w:rPr>
          <w:rStyle w:val="FootnoteReference"/>
          <w:rFonts w:asciiTheme="minorHAnsi" w:hAnsiTheme="minorHAnsi"/>
          <w:b/>
          <w:bCs/>
          <w:color w:val="000000"/>
        </w:rPr>
        <w:footnoteReference w:id="2"/>
      </w:r>
      <w:r w:rsidRPr="00FE3337">
        <w:rPr>
          <w:rFonts w:asciiTheme="minorHAnsi" w:hAnsiTheme="minorHAnsi" w:cs="Times New Roman"/>
          <w:b/>
          <w:bCs/>
          <w:color w:val="000000"/>
          <w:sz w:val="20"/>
          <w:szCs w:val="20"/>
        </w:rPr>
        <w:t>:</w:t>
      </w:r>
    </w:p>
    <w:p w:rsidR="000D6455" w:rsidRPr="00FE3337" w:rsidRDefault="000D6455" w:rsidP="000D6455">
      <w:pPr>
        <w:pStyle w:val="Style"/>
        <w:keepNext/>
        <w:ind w:left="1440" w:hanging="1440"/>
        <w:jc w:val="lowKashida"/>
        <w:rPr>
          <w:rFonts w:asciiTheme="minorHAnsi" w:hAnsiTheme="minorHAnsi"/>
          <w:sz w:val="20"/>
          <w:szCs w:val="20"/>
          <w:lang w:val="en-U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7"/>
        <w:gridCol w:w="5673"/>
      </w:tblGrid>
      <w:tr w:rsidR="000D6455" w:rsidRPr="00FE3337" w:rsidTr="00E7141B">
        <w:tc>
          <w:tcPr>
            <w:tcW w:w="2697" w:type="dxa"/>
          </w:tcPr>
          <w:p w:rsidR="000D6455" w:rsidRPr="00FE3337" w:rsidRDefault="000D6455" w:rsidP="00E7141B">
            <w:pPr>
              <w:pStyle w:val="Style"/>
              <w:keepNext/>
              <w:jc w:val="lowKashida"/>
              <w:rPr>
                <w:rFonts w:asciiTheme="minorHAnsi" w:hAnsiTheme="minorHAnsi"/>
                <w:sz w:val="20"/>
                <w:szCs w:val="20"/>
                <w:lang w:val="en-US"/>
              </w:rPr>
            </w:pPr>
            <w:r w:rsidRPr="00FE3337">
              <w:rPr>
                <w:rFonts w:asciiTheme="minorHAnsi" w:hAnsiTheme="minorHAnsi"/>
                <w:sz w:val="20"/>
                <w:szCs w:val="20"/>
                <w:lang w:val="en-US"/>
              </w:rPr>
              <w:t>For Individuals:</w:t>
            </w:r>
          </w:p>
        </w:tc>
        <w:tc>
          <w:tcPr>
            <w:tcW w:w="5673" w:type="dxa"/>
          </w:tcPr>
          <w:p w:rsidR="000D6455" w:rsidRPr="00FE3337" w:rsidRDefault="000D6455" w:rsidP="00E7141B">
            <w:pPr>
              <w:pStyle w:val="Style"/>
              <w:keepNext/>
              <w:jc w:val="lowKashida"/>
              <w:rPr>
                <w:rFonts w:asciiTheme="minorHAnsi" w:hAnsiTheme="minorHAnsi"/>
                <w:sz w:val="20"/>
                <w:szCs w:val="20"/>
              </w:rPr>
            </w:pPr>
            <w:r w:rsidRPr="00FE3337">
              <w:rPr>
                <w:rFonts w:asciiTheme="minorHAnsi" w:hAnsiTheme="minorHAnsi"/>
                <w:sz w:val="20"/>
                <w:szCs w:val="20"/>
              </w:rPr>
              <w:t>[●], [●] national, aged about [●] years, holding passport number [●], and residing at [●]</w:t>
            </w:r>
          </w:p>
        </w:tc>
      </w:tr>
      <w:tr w:rsidR="000D6455" w:rsidRPr="00FE3337" w:rsidTr="00E7141B">
        <w:tc>
          <w:tcPr>
            <w:tcW w:w="2697" w:type="dxa"/>
          </w:tcPr>
          <w:p w:rsidR="000D6455" w:rsidRPr="00FE3337" w:rsidRDefault="000D6455" w:rsidP="00E7141B">
            <w:pPr>
              <w:pStyle w:val="Style"/>
              <w:keepNext/>
              <w:jc w:val="lowKashida"/>
              <w:rPr>
                <w:rFonts w:asciiTheme="minorHAnsi" w:hAnsiTheme="minorHAnsi"/>
                <w:sz w:val="20"/>
                <w:szCs w:val="20"/>
                <w:lang w:val="en-US"/>
              </w:rPr>
            </w:pPr>
            <w:r w:rsidRPr="00FE3337">
              <w:rPr>
                <w:rFonts w:asciiTheme="minorHAnsi" w:hAnsiTheme="minorHAnsi"/>
                <w:sz w:val="20"/>
                <w:szCs w:val="20"/>
                <w:lang w:val="en-US"/>
              </w:rPr>
              <w:t>For Corporate Entity:</w:t>
            </w:r>
          </w:p>
        </w:tc>
        <w:tc>
          <w:tcPr>
            <w:tcW w:w="5673" w:type="dxa"/>
          </w:tcPr>
          <w:p w:rsidR="000D6455" w:rsidRPr="00FE3337" w:rsidRDefault="000D6455" w:rsidP="00E7141B">
            <w:pPr>
              <w:pStyle w:val="Style"/>
              <w:keepNext/>
              <w:jc w:val="lowKashida"/>
              <w:rPr>
                <w:rFonts w:asciiTheme="minorHAnsi" w:hAnsiTheme="minorHAnsi"/>
                <w:sz w:val="20"/>
                <w:szCs w:val="20"/>
              </w:rPr>
            </w:pPr>
            <w:r w:rsidRPr="00FE3337">
              <w:rPr>
                <w:rFonts w:asciiTheme="minorHAnsi" w:hAnsiTheme="minorHAnsi"/>
                <w:sz w:val="20"/>
                <w:szCs w:val="20"/>
              </w:rPr>
              <w:t>[●], a [●] company, established in accordance with the laws of the [●], having its registered address as P.O. Box [●], represented by its authorized signatory [●]</w:t>
            </w:r>
          </w:p>
        </w:tc>
      </w:tr>
    </w:tbl>
    <w:p w:rsidR="000D6455" w:rsidRPr="00FE3337" w:rsidRDefault="000D6455" w:rsidP="000D6455">
      <w:pPr>
        <w:pStyle w:val="Style"/>
        <w:keepNext/>
        <w:ind w:left="1440"/>
        <w:jc w:val="lowKashida"/>
        <w:rPr>
          <w:rFonts w:asciiTheme="minorHAnsi" w:hAnsiTheme="minorHAnsi"/>
          <w:sz w:val="20"/>
          <w:szCs w:val="20"/>
          <w:lang w:val="en-US"/>
        </w:rPr>
      </w:pPr>
    </w:p>
    <w:p w:rsidR="000D6455" w:rsidRPr="00FE3337" w:rsidRDefault="000D6455" w:rsidP="000D6455">
      <w:pPr>
        <w:keepNext/>
        <w:ind w:left="720"/>
        <w:jc w:val="lowKashida"/>
        <w:rPr>
          <w:rFonts w:asciiTheme="minorHAnsi" w:hAnsiTheme="minorHAnsi" w:cs="Times New Roman"/>
          <w:color w:val="000000"/>
          <w:sz w:val="20"/>
          <w:szCs w:val="20"/>
        </w:rPr>
      </w:pPr>
      <w:r w:rsidRPr="00FE3337">
        <w:rPr>
          <w:rFonts w:asciiTheme="minorHAnsi" w:hAnsiTheme="minorHAnsi" w:cs="Times New Roman"/>
          <w:sz w:val="20"/>
          <w:szCs w:val="20"/>
          <w:lang w:val="en-US"/>
        </w:rPr>
        <w:t xml:space="preserve">(hereinafter to be referred as the </w:t>
      </w:r>
      <w:r w:rsidRPr="00FE3337">
        <w:rPr>
          <w:rFonts w:asciiTheme="minorHAnsi" w:hAnsiTheme="minorHAnsi" w:cs="Times New Roman"/>
          <w:bCs/>
          <w:color w:val="000000"/>
          <w:sz w:val="20"/>
          <w:szCs w:val="20"/>
        </w:rPr>
        <w:t>"</w:t>
      </w:r>
      <w:r w:rsidRPr="00FE3337">
        <w:rPr>
          <w:rFonts w:asciiTheme="minorHAnsi" w:hAnsiTheme="minorHAnsi" w:cs="Times New Roman"/>
          <w:b/>
          <w:color w:val="000000"/>
          <w:sz w:val="20"/>
          <w:szCs w:val="20"/>
        </w:rPr>
        <w:t>Agent</w:t>
      </w:r>
      <w:r w:rsidRPr="00FE3337">
        <w:rPr>
          <w:rFonts w:asciiTheme="minorHAnsi" w:hAnsiTheme="minorHAnsi" w:cs="Times New Roman"/>
          <w:bCs/>
          <w:color w:val="000000"/>
          <w:sz w:val="20"/>
          <w:szCs w:val="20"/>
        </w:rPr>
        <w:t>"</w:t>
      </w:r>
      <w:r w:rsidRPr="00FE3337">
        <w:rPr>
          <w:rFonts w:asciiTheme="minorHAnsi" w:hAnsiTheme="minorHAnsi" w:cs="Times New Roman"/>
          <w:sz w:val="20"/>
          <w:szCs w:val="20"/>
          <w:lang w:val="en-US"/>
        </w:rPr>
        <w:t xml:space="preserve">, which term shall </w:t>
      </w:r>
      <w:r w:rsidRPr="00FE3337">
        <w:rPr>
          <w:rFonts w:asciiTheme="minorHAnsi" w:hAnsiTheme="minorHAnsi" w:cs="Times New Roman"/>
          <w:color w:val="000000"/>
          <w:sz w:val="20"/>
          <w:szCs w:val="20"/>
        </w:rPr>
        <w:t>be construed so as to include its successors in title, permitted assigns and permitted transferees</w:t>
      </w:r>
      <w:r w:rsidRPr="00FE3337">
        <w:rPr>
          <w:rFonts w:asciiTheme="minorHAnsi" w:hAnsiTheme="minorHAnsi" w:cs="Times New Roman"/>
          <w:sz w:val="20"/>
          <w:szCs w:val="20"/>
          <w:lang w:val="en-US"/>
        </w:rPr>
        <w:t>)</w:t>
      </w:r>
      <w:r w:rsidRPr="00FE3337">
        <w:rPr>
          <w:rFonts w:asciiTheme="minorHAnsi" w:hAnsiTheme="minorHAnsi" w:cs="Times New Roman"/>
          <w:color w:val="000000"/>
          <w:sz w:val="20"/>
          <w:szCs w:val="20"/>
        </w:rPr>
        <w:t xml:space="preserve">; </w:t>
      </w:r>
    </w:p>
    <w:p w:rsidR="000D6455" w:rsidRPr="00FE3337" w:rsidRDefault="000D6455" w:rsidP="000D6455">
      <w:pPr>
        <w:keepNext/>
        <w:ind w:left="720"/>
        <w:jc w:val="lowKashida"/>
        <w:rPr>
          <w:rFonts w:asciiTheme="minorHAnsi" w:hAnsiTheme="minorHAnsi" w:cs="Times New Roman"/>
          <w:color w:val="000000"/>
          <w:sz w:val="20"/>
          <w:szCs w:val="20"/>
        </w:rPr>
      </w:pPr>
    </w:p>
    <w:p w:rsidR="000D6455" w:rsidRPr="00FE3337" w:rsidRDefault="000D6455" w:rsidP="000D6455">
      <w:pPr>
        <w:keepNext/>
        <w:spacing w:after="240"/>
        <w:jc w:val="lowKashida"/>
        <w:rPr>
          <w:rFonts w:asciiTheme="minorHAnsi" w:hAnsiTheme="minorHAnsi" w:cs="Times New Roman"/>
          <w:color w:val="000000"/>
          <w:sz w:val="20"/>
          <w:szCs w:val="20"/>
          <w:lang w:eastAsia="en-GB"/>
        </w:rPr>
      </w:pPr>
      <w:r w:rsidRPr="00FE3337">
        <w:rPr>
          <w:rFonts w:asciiTheme="minorHAnsi" w:hAnsiTheme="minorHAnsi" w:cs="Times New Roman"/>
          <w:color w:val="000000"/>
          <w:sz w:val="20"/>
          <w:szCs w:val="20"/>
          <w:lang w:eastAsia="en-GB"/>
        </w:rPr>
        <w:t>(each a “</w:t>
      </w:r>
      <w:r w:rsidRPr="00FE3337">
        <w:rPr>
          <w:rFonts w:asciiTheme="minorHAnsi" w:hAnsiTheme="minorHAnsi" w:cs="Times New Roman"/>
          <w:b/>
          <w:bCs/>
          <w:color w:val="000000"/>
          <w:sz w:val="20"/>
          <w:szCs w:val="20"/>
          <w:lang w:eastAsia="en-GB"/>
        </w:rPr>
        <w:t>Party</w:t>
      </w:r>
      <w:r w:rsidRPr="00FE3337">
        <w:rPr>
          <w:rFonts w:asciiTheme="minorHAnsi" w:hAnsiTheme="minorHAnsi" w:cs="Times New Roman"/>
          <w:color w:val="000000"/>
          <w:sz w:val="20"/>
          <w:szCs w:val="20"/>
          <w:lang w:eastAsia="en-GB"/>
        </w:rPr>
        <w:t>” and together the “</w:t>
      </w:r>
      <w:r w:rsidRPr="00FE3337">
        <w:rPr>
          <w:rFonts w:asciiTheme="minorHAnsi" w:hAnsiTheme="minorHAnsi" w:cs="Times New Roman"/>
          <w:b/>
          <w:bCs/>
          <w:color w:val="000000"/>
          <w:sz w:val="20"/>
          <w:szCs w:val="20"/>
          <w:lang w:eastAsia="en-GB"/>
        </w:rPr>
        <w:t>Parties</w:t>
      </w:r>
      <w:r w:rsidRPr="00FE3337">
        <w:rPr>
          <w:rFonts w:asciiTheme="minorHAnsi" w:hAnsiTheme="minorHAnsi" w:cs="Times New Roman"/>
          <w:color w:val="000000"/>
          <w:sz w:val="20"/>
          <w:szCs w:val="20"/>
          <w:lang w:eastAsia="en-GB"/>
        </w:rPr>
        <w:t>”).</w:t>
      </w:r>
    </w:p>
    <w:p w:rsidR="000D6455" w:rsidRPr="00FE3337" w:rsidRDefault="000D6455" w:rsidP="000D6455">
      <w:pPr>
        <w:pStyle w:val="Body"/>
        <w:rPr>
          <w:rFonts w:asciiTheme="minorHAnsi" w:hAnsiTheme="minorHAnsi" w:cs="Times New Roman"/>
          <w:b/>
          <w:bCs/>
          <w:caps/>
          <w:sz w:val="20"/>
          <w:szCs w:val="20"/>
        </w:rPr>
      </w:pPr>
      <w:r w:rsidRPr="00FE3337">
        <w:rPr>
          <w:rFonts w:asciiTheme="minorHAnsi" w:hAnsiTheme="minorHAnsi" w:cs="Times New Roman"/>
          <w:b/>
          <w:bCs/>
          <w:caps/>
          <w:sz w:val="20"/>
          <w:szCs w:val="20"/>
        </w:rPr>
        <w:t>Recitals</w:t>
      </w:r>
    </w:p>
    <w:p w:rsidR="000D6455" w:rsidRPr="00FE3337" w:rsidRDefault="000D6455" w:rsidP="000D6455">
      <w:pPr>
        <w:pStyle w:val="Body1"/>
        <w:rPr>
          <w:rFonts w:asciiTheme="minorHAnsi" w:hAnsiTheme="minorHAnsi" w:cs="Times New Roman"/>
          <w:sz w:val="20"/>
          <w:szCs w:val="20"/>
        </w:rPr>
      </w:pPr>
      <w:r w:rsidRPr="00FE3337">
        <w:rPr>
          <w:rFonts w:asciiTheme="minorHAnsi" w:hAnsiTheme="minorHAnsi" w:cs="Times New Roman"/>
          <w:sz w:val="20"/>
          <w:szCs w:val="20"/>
        </w:rPr>
        <w:t xml:space="preserve">Whereas </w:t>
      </w:r>
    </w:p>
    <w:p w:rsidR="000D6455" w:rsidRPr="00FE3337" w:rsidRDefault="000D6455" w:rsidP="000D6455">
      <w:pPr>
        <w:pStyle w:val="CommentText"/>
        <w:numPr>
          <w:ilvl w:val="0"/>
          <w:numId w:val="12"/>
        </w:numPr>
        <w:tabs>
          <w:tab w:val="left" w:pos="720"/>
        </w:tabs>
        <w:spacing w:after="100" w:line="288" w:lineRule="auto"/>
        <w:ind w:left="720"/>
        <w:rPr>
          <w:rFonts w:asciiTheme="minorHAnsi" w:hAnsiTheme="minorHAnsi" w:cs="Times New Roman"/>
        </w:rPr>
      </w:pPr>
      <w:r w:rsidRPr="00FE3337">
        <w:rPr>
          <w:rFonts w:asciiTheme="minorHAnsi" w:hAnsiTheme="minorHAnsi" w:cs="Times New Roman"/>
        </w:rPr>
        <w:t>the Parties have signed a Common Terms Agreement dated as of the date of this Agreement (the “</w:t>
      </w:r>
      <w:r w:rsidRPr="00FE3337">
        <w:rPr>
          <w:rFonts w:asciiTheme="minorHAnsi" w:hAnsiTheme="minorHAnsi" w:cs="Times New Roman"/>
          <w:b/>
          <w:bCs/>
        </w:rPr>
        <w:t>Common Terms Agreement</w:t>
      </w:r>
      <w:r w:rsidRPr="00FE3337">
        <w:rPr>
          <w:rFonts w:asciiTheme="minorHAnsi" w:hAnsiTheme="minorHAnsi" w:cs="Times New Roman"/>
        </w:rPr>
        <w:t xml:space="preserve">”); </w:t>
      </w:r>
    </w:p>
    <w:p w:rsidR="000D6455" w:rsidRPr="00FE3337" w:rsidRDefault="000D6455" w:rsidP="000D6455">
      <w:pPr>
        <w:pStyle w:val="CommentText"/>
        <w:numPr>
          <w:ilvl w:val="0"/>
          <w:numId w:val="12"/>
        </w:numPr>
        <w:tabs>
          <w:tab w:val="left" w:pos="720"/>
        </w:tabs>
        <w:spacing w:after="100" w:line="288" w:lineRule="auto"/>
        <w:ind w:left="720"/>
        <w:rPr>
          <w:rFonts w:asciiTheme="minorHAnsi" w:hAnsiTheme="minorHAnsi" w:cs="Times New Roman"/>
          <w:szCs w:val="20"/>
        </w:rPr>
      </w:pPr>
      <w:r w:rsidRPr="00FE3337">
        <w:rPr>
          <w:rFonts w:asciiTheme="minorHAnsi" w:hAnsiTheme="minorHAnsi" w:cs="Times New Roman"/>
          <w:szCs w:val="20"/>
        </w:rPr>
        <w:t>the Principal has entered into the Asset Purchase Agreements; and</w:t>
      </w:r>
    </w:p>
    <w:p w:rsidR="000D6455" w:rsidRPr="00FE3337" w:rsidRDefault="000D6455" w:rsidP="000D6455">
      <w:pPr>
        <w:pStyle w:val="CommentText"/>
        <w:numPr>
          <w:ilvl w:val="0"/>
          <w:numId w:val="12"/>
        </w:numPr>
        <w:tabs>
          <w:tab w:val="left" w:pos="720"/>
        </w:tabs>
        <w:spacing w:after="100" w:line="288" w:lineRule="auto"/>
        <w:ind w:left="720"/>
        <w:rPr>
          <w:rFonts w:asciiTheme="minorHAnsi" w:hAnsiTheme="minorHAnsi" w:cs="Times New Roman"/>
          <w:szCs w:val="20"/>
        </w:rPr>
      </w:pPr>
      <w:r w:rsidRPr="00FE3337">
        <w:rPr>
          <w:rFonts w:asciiTheme="minorHAnsi" w:hAnsiTheme="minorHAnsi" w:cs="Times New Roman"/>
          <w:szCs w:val="20"/>
        </w:rPr>
        <w:t xml:space="preserve">the Principal is the </w:t>
      </w:r>
      <w:r>
        <w:rPr>
          <w:rFonts w:asciiTheme="minorHAnsi" w:hAnsiTheme="minorHAnsi" w:cs="Times New Roman"/>
          <w:szCs w:val="20"/>
        </w:rPr>
        <w:t xml:space="preserve">part </w:t>
      </w:r>
      <w:r w:rsidRPr="00FE3337">
        <w:rPr>
          <w:rFonts w:asciiTheme="minorHAnsi" w:hAnsiTheme="minorHAnsi" w:cs="Times New Roman"/>
          <w:szCs w:val="20"/>
        </w:rPr>
        <w:t>owner of the Asset and would like to appoint the Agent to perform the Services (as defined hereunder), in accordance with the terms and conditions of this Agency Agreement.</w:t>
      </w:r>
    </w:p>
    <w:p w:rsidR="000D6455" w:rsidRPr="00FE3337" w:rsidRDefault="000D6455" w:rsidP="000D6455">
      <w:pPr>
        <w:keepNext/>
        <w:jc w:val="lowKashida"/>
        <w:rPr>
          <w:rFonts w:asciiTheme="minorHAnsi" w:hAnsiTheme="minorHAnsi" w:cs="Times New Roman"/>
          <w:color w:val="000000"/>
          <w:sz w:val="20"/>
          <w:szCs w:val="20"/>
          <w:lang w:eastAsia="en-GB"/>
        </w:rPr>
      </w:pPr>
      <w:bookmarkStart w:id="2" w:name="_Ref196450868"/>
      <w:r w:rsidRPr="00FE3337">
        <w:rPr>
          <w:rFonts w:asciiTheme="minorHAnsi" w:hAnsiTheme="minorHAnsi" w:cs="Times New Roman"/>
          <w:b/>
          <w:bCs/>
          <w:color w:val="000000"/>
          <w:sz w:val="20"/>
          <w:szCs w:val="20"/>
          <w:lang w:eastAsia="en-GB"/>
        </w:rPr>
        <w:t>NOW THEREFORE</w:t>
      </w:r>
      <w:r w:rsidRPr="00FE3337">
        <w:rPr>
          <w:rFonts w:asciiTheme="minorHAnsi" w:hAnsiTheme="minorHAnsi" w:cs="Times New Roman"/>
          <w:color w:val="000000"/>
          <w:sz w:val="20"/>
          <w:szCs w:val="20"/>
          <w:lang w:eastAsia="en-GB"/>
        </w:rPr>
        <w:t>, in consideration of the foregoing and the provisions set forth below, and subject to the terms and conditions set forth herein, the Parties agree as follows:</w:t>
      </w:r>
    </w:p>
    <w:p w:rsidR="000D6455" w:rsidRPr="00FE3337" w:rsidRDefault="000D6455" w:rsidP="000D6455">
      <w:pPr>
        <w:keepNext/>
        <w:jc w:val="lowKashida"/>
        <w:rPr>
          <w:rFonts w:asciiTheme="minorHAnsi" w:hAnsiTheme="minorHAnsi" w:cs="Times New Roman"/>
          <w:color w:val="000000"/>
          <w:sz w:val="20"/>
          <w:szCs w:val="20"/>
          <w:lang w:eastAsia="en-GB"/>
        </w:rPr>
      </w:pPr>
    </w:p>
    <w:p w:rsidR="000D6455" w:rsidRPr="00FE3337" w:rsidRDefault="000033DA" w:rsidP="000D6455">
      <w:pPr>
        <w:pStyle w:val="TOC1"/>
        <w:tabs>
          <w:tab w:val="clear" w:pos="360"/>
          <w:tab w:val="num" w:pos="709"/>
        </w:tabs>
        <w:rPr>
          <w:rFonts w:asciiTheme="minorHAnsi" w:hAnsiTheme="minorHAnsi" w:cs="Times New Roman"/>
        </w:rPr>
      </w:pPr>
      <w:r w:rsidRPr="00FE3337">
        <w:rPr>
          <w:rFonts w:asciiTheme="minorHAnsi" w:hAnsiTheme="minorHAnsi" w:cs="Times New Roman"/>
        </w:rPr>
        <w:fldChar w:fldCharType="begin"/>
      </w:r>
      <w:r w:rsidR="000D6455" w:rsidRPr="00FE3337">
        <w:rPr>
          <w:rFonts w:asciiTheme="minorHAnsi" w:hAnsiTheme="minorHAnsi" w:cs="Times New Roman"/>
        </w:rPr>
        <w:instrText>tc "</w:instrText>
      </w:r>
      <w:bookmarkStart w:id="3" w:name="_Toc206148663"/>
      <w:r w:rsidR="000D6455" w:rsidRPr="00FE3337">
        <w:rPr>
          <w:rFonts w:asciiTheme="minorHAnsi" w:hAnsiTheme="minorHAnsi" w:cs="Times New Roman"/>
        </w:rPr>
        <w:instrText>1.</w:instrText>
      </w:r>
      <w:r w:rsidR="000D6455" w:rsidRPr="00FE3337">
        <w:rPr>
          <w:rFonts w:asciiTheme="minorHAnsi" w:hAnsiTheme="minorHAnsi" w:cs="Times New Roman"/>
        </w:rPr>
        <w:tab/>
        <w:instrText>Definitions and Interpretation</w:instrText>
      </w:r>
      <w:bookmarkEnd w:id="3"/>
      <w:r w:rsidR="000D6455" w:rsidRPr="00FE3337">
        <w:rPr>
          <w:rFonts w:asciiTheme="minorHAnsi" w:hAnsiTheme="minorHAnsi" w:cs="Times New Roman"/>
        </w:rPr>
        <w:instrText>" \l 1</w:instrText>
      </w:r>
      <w:r w:rsidRPr="00FE3337">
        <w:rPr>
          <w:rFonts w:asciiTheme="minorHAnsi" w:hAnsiTheme="minorHAnsi" w:cs="Times New Roman"/>
        </w:rPr>
        <w:fldChar w:fldCharType="end"/>
      </w:r>
      <w:bookmarkStart w:id="4" w:name="_Ref205715045"/>
      <w:bookmarkStart w:id="5" w:name="_Toc355090528"/>
      <w:r w:rsidR="000D6455" w:rsidRPr="00FE3337">
        <w:rPr>
          <w:rFonts w:asciiTheme="minorHAnsi" w:hAnsiTheme="minorHAnsi" w:cs="Times New Roman"/>
        </w:rPr>
        <w:t>DEFINITIONS AND INTERPRETATION</w:t>
      </w:r>
      <w:bookmarkEnd w:id="2"/>
      <w:bookmarkEnd w:id="4"/>
      <w:bookmarkEnd w:id="5"/>
    </w:p>
    <w:p w:rsidR="000D6455" w:rsidRPr="00FE3337" w:rsidRDefault="000D6455" w:rsidP="000D6455">
      <w:pPr>
        <w:pStyle w:val="Level2"/>
        <w:keepNext/>
        <w:rPr>
          <w:rFonts w:asciiTheme="minorHAnsi" w:hAnsiTheme="minorHAnsi" w:cs="Times New Roman"/>
          <w:sz w:val="20"/>
          <w:szCs w:val="20"/>
        </w:rPr>
      </w:pPr>
      <w:r w:rsidRPr="00FE3337">
        <w:rPr>
          <w:rFonts w:asciiTheme="minorHAnsi" w:hAnsiTheme="minorHAnsi" w:cs="Times New Roman"/>
          <w:b/>
          <w:sz w:val="20"/>
          <w:szCs w:val="20"/>
        </w:rPr>
        <w:t xml:space="preserve">Definitions </w:t>
      </w:r>
    </w:p>
    <w:p w:rsidR="000D6455" w:rsidRPr="00FE3337" w:rsidRDefault="000D6455" w:rsidP="000D6455">
      <w:pPr>
        <w:spacing w:after="240"/>
        <w:rPr>
          <w:rFonts w:asciiTheme="minorHAnsi" w:hAnsiTheme="minorHAnsi" w:cs="Times New Roman"/>
          <w:b/>
          <w:sz w:val="20"/>
        </w:rPr>
      </w:pPr>
      <w:bookmarkStart w:id="6" w:name="_Toc314499407"/>
      <w:bookmarkStart w:id="7" w:name="_Toc314501191"/>
      <w:bookmarkStart w:id="8" w:name="_Toc314501954"/>
      <w:bookmarkStart w:id="9" w:name="_Toc314502061"/>
      <w:bookmarkStart w:id="10" w:name="_Toc317614179"/>
      <w:r w:rsidRPr="00FE3337">
        <w:rPr>
          <w:rFonts w:asciiTheme="minorHAnsi" w:hAnsiTheme="minorHAnsi" w:cs="Times New Roman"/>
          <w:sz w:val="20"/>
        </w:rPr>
        <w:t>Except as otherwise expressly provided in this Agreement, capitalised terms used in this Agency Agreement and not otherwise defined herein shall have the meanings given to such term in the Common Terms Agreement. In addition, the following terms have the meanings given below:</w:t>
      </w:r>
      <w:bookmarkEnd w:id="6"/>
      <w:bookmarkEnd w:id="7"/>
      <w:bookmarkEnd w:id="8"/>
      <w:bookmarkEnd w:id="9"/>
      <w:bookmarkEnd w:id="10"/>
    </w:p>
    <w:p w:rsidR="000D6455" w:rsidRPr="00FE3337" w:rsidRDefault="000D6455" w:rsidP="000D6455">
      <w:pPr>
        <w:pStyle w:val="Body2"/>
        <w:ind w:left="0"/>
        <w:rPr>
          <w:rFonts w:asciiTheme="minorHAnsi" w:hAnsiTheme="minorHAnsi" w:cs="Times New Roman"/>
          <w:sz w:val="20"/>
          <w:szCs w:val="20"/>
        </w:rPr>
      </w:pPr>
      <w:r w:rsidRPr="00FE3337">
        <w:rPr>
          <w:rFonts w:asciiTheme="minorHAnsi" w:hAnsiTheme="minorHAnsi" w:cs="Times New Roman"/>
          <w:sz w:val="20"/>
          <w:szCs w:val="20"/>
        </w:rPr>
        <w:t>"</w:t>
      </w:r>
      <w:r w:rsidRPr="00FE3337">
        <w:rPr>
          <w:rFonts w:asciiTheme="minorHAnsi" w:hAnsiTheme="minorHAnsi" w:cs="Times New Roman"/>
          <w:b/>
          <w:bCs/>
          <w:sz w:val="20"/>
          <w:szCs w:val="20"/>
        </w:rPr>
        <w:t>Expected Income Amount</w:t>
      </w:r>
      <w:r w:rsidRPr="00FE3337">
        <w:rPr>
          <w:rFonts w:asciiTheme="minorHAnsi" w:hAnsiTheme="minorHAnsi" w:cs="Times New Roman"/>
          <w:sz w:val="20"/>
          <w:szCs w:val="20"/>
        </w:rPr>
        <w:t>" means, in respect of each Income Payment Period the aggregate of the following:</w:t>
      </w:r>
    </w:p>
    <w:p w:rsidR="000D6455" w:rsidRPr="00FE3337" w:rsidRDefault="000D6455" w:rsidP="000D6455">
      <w:pPr>
        <w:pStyle w:val="Level3"/>
        <w:rPr>
          <w:rFonts w:asciiTheme="minorHAnsi" w:hAnsiTheme="minorHAnsi" w:cs="Times New Roman"/>
          <w:sz w:val="20"/>
          <w:szCs w:val="20"/>
        </w:rPr>
      </w:pPr>
      <w:r w:rsidRPr="00FE3337">
        <w:rPr>
          <w:rFonts w:asciiTheme="minorHAnsi" w:hAnsiTheme="minorHAnsi" w:cs="Times New Roman"/>
          <w:sz w:val="20"/>
          <w:szCs w:val="20"/>
        </w:rPr>
        <w:t xml:space="preserve">An amount equal to the product of (A) [●] month EIBOR plus </w:t>
      </w:r>
      <w:r>
        <w:rPr>
          <w:rFonts w:asciiTheme="minorHAnsi" w:hAnsiTheme="minorHAnsi" w:cs="Times New Roman"/>
          <w:sz w:val="20"/>
          <w:szCs w:val="20"/>
        </w:rPr>
        <w:t>the</w:t>
      </w:r>
      <w:r w:rsidRPr="00FE3337">
        <w:rPr>
          <w:rFonts w:asciiTheme="minorHAnsi" w:hAnsiTheme="minorHAnsi" w:cs="Times New Roman"/>
          <w:sz w:val="20"/>
          <w:szCs w:val="20"/>
        </w:rPr>
        <w:t xml:space="preserve"> Margin, subject to a minimum floor of [●] % per annum; (B) </w:t>
      </w:r>
      <w:r w:rsidRPr="00FE3337">
        <w:rPr>
          <w:rFonts w:asciiTheme="minorHAnsi" w:hAnsiTheme="minorHAnsi" w:cs="Times New Roman"/>
          <w:bCs/>
          <w:sz w:val="20"/>
          <w:szCs w:val="20"/>
        </w:rPr>
        <w:t>Outstanding AHB Share</w:t>
      </w:r>
      <w:r w:rsidRPr="00FE3337">
        <w:rPr>
          <w:rFonts w:asciiTheme="minorHAnsi" w:hAnsiTheme="minorHAnsi" w:cs="Times New Roman"/>
          <w:sz w:val="20"/>
          <w:szCs w:val="20"/>
        </w:rPr>
        <w:t xml:space="preserve">; and (C) the actual number of days in that Income Payment Period, divided by (D) 360 days. </w:t>
      </w:r>
    </w:p>
    <w:p w:rsidR="000D6455" w:rsidRPr="00FE3337" w:rsidRDefault="000D6455" w:rsidP="000D6455">
      <w:pPr>
        <w:pStyle w:val="Body2"/>
        <w:ind w:left="0"/>
        <w:rPr>
          <w:rFonts w:asciiTheme="minorHAnsi" w:hAnsiTheme="minorHAnsi" w:cs="Times New Roman"/>
          <w:sz w:val="20"/>
          <w:szCs w:val="20"/>
        </w:rPr>
      </w:pPr>
      <w:r w:rsidRPr="00FE3337">
        <w:rPr>
          <w:rFonts w:asciiTheme="minorHAnsi" w:hAnsiTheme="minorHAnsi" w:cs="Times New Roman"/>
          <w:b/>
          <w:sz w:val="20"/>
          <w:szCs w:val="20"/>
        </w:rPr>
        <w:t>“</w:t>
      </w:r>
      <w:r w:rsidRPr="00FE3337">
        <w:rPr>
          <w:rFonts w:asciiTheme="minorHAnsi" w:hAnsiTheme="minorHAnsi" w:cs="Times New Roman"/>
          <w:b/>
          <w:bCs/>
          <w:sz w:val="20"/>
          <w:szCs w:val="20"/>
        </w:rPr>
        <w:t>Expected Income Calculation Day</w:t>
      </w:r>
      <w:r w:rsidRPr="00FE3337">
        <w:rPr>
          <w:rFonts w:asciiTheme="minorHAnsi" w:hAnsiTheme="minorHAnsi" w:cs="Times New Roman"/>
          <w:b/>
          <w:sz w:val="20"/>
          <w:szCs w:val="20"/>
        </w:rPr>
        <w:t>”</w:t>
      </w:r>
      <w:r w:rsidRPr="00FE3337">
        <w:rPr>
          <w:rFonts w:asciiTheme="minorHAnsi" w:hAnsiTheme="minorHAnsi" w:cs="Times New Roman"/>
          <w:sz w:val="20"/>
          <w:szCs w:val="20"/>
        </w:rPr>
        <w:t xml:space="preserve"> means, in respect of an Income Payment Period, two (2) Business Days prior to the commencement of the relevant Income Payment Period, being the date on which the Expected Income Amount shall be calculated and the </w:t>
      </w:r>
      <w:r w:rsidRPr="00FE3337">
        <w:rPr>
          <w:rFonts w:asciiTheme="minorHAnsi" w:hAnsiTheme="minorHAnsi" w:cs="Times New Roman"/>
          <w:sz w:val="20"/>
        </w:rPr>
        <w:t>Expected Income Amount Notice  shall be sent to the Agent.</w:t>
      </w:r>
    </w:p>
    <w:p w:rsidR="000D6455" w:rsidRPr="00FE3337" w:rsidRDefault="000D6455" w:rsidP="000D6455">
      <w:pPr>
        <w:pStyle w:val="Body2"/>
        <w:ind w:left="0"/>
        <w:rPr>
          <w:rFonts w:asciiTheme="minorHAnsi" w:hAnsiTheme="minorHAnsi" w:cs="Times New Roman"/>
          <w:sz w:val="20"/>
          <w:szCs w:val="20"/>
        </w:rPr>
      </w:pPr>
      <w:r w:rsidRPr="00FE3337">
        <w:rPr>
          <w:rFonts w:asciiTheme="minorHAnsi" w:hAnsiTheme="minorHAnsi" w:cs="Times New Roman"/>
          <w:b/>
          <w:sz w:val="20"/>
          <w:szCs w:val="20"/>
        </w:rPr>
        <w:t>"</w:t>
      </w:r>
      <w:r w:rsidRPr="00FE3337">
        <w:rPr>
          <w:rFonts w:asciiTheme="minorHAnsi" w:hAnsiTheme="minorHAnsi" w:cs="Times New Roman"/>
          <w:b/>
          <w:bCs/>
          <w:sz w:val="20"/>
          <w:szCs w:val="20"/>
        </w:rPr>
        <w:t>Margin</w:t>
      </w:r>
      <w:r w:rsidRPr="00FE3337">
        <w:rPr>
          <w:rFonts w:asciiTheme="minorHAnsi" w:hAnsiTheme="minorHAnsi" w:cs="Times New Roman"/>
          <w:b/>
          <w:sz w:val="20"/>
          <w:szCs w:val="20"/>
        </w:rPr>
        <w:t>”</w:t>
      </w:r>
      <w:r w:rsidRPr="00FE3337">
        <w:rPr>
          <w:rFonts w:asciiTheme="minorHAnsi" w:hAnsiTheme="minorHAnsi" w:cs="Times New Roman"/>
          <w:sz w:val="20"/>
          <w:szCs w:val="20"/>
        </w:rPr>
        <w:t xml:space="preserve"> means [●]</w:t>
      </w:r>
      <w:r w:rsidRPr="00FE3337">
        <w:rPr>
          <w:rStyle w:val="FootnoteReference"/>
          <w:rFonts w:asciiTheme="minorHAnsi" w:hAnsiTheme="minorHAnsi"/>
          <w:szCs w:val="20"/>
        </w:rPr>
        <w:footnoteReference w:id="3"/>
      </w:r>
      <w:r w:rsidRPr="00FE3337">
        <w:rPr>
          <w:rFonts w:asciiTheme="minorHAnsi" w:hAnsiTheme="minorHAnsi" w:cs="Times New Roman"/>
          <w:sz w:val="20"/>
          <w:szCs w:val="20"/>
        </w:rPr>
        <w:t xml:space="preserve"> basis points.</w:t>
      </w:r>
    </w:p>
    <w:p w:rsidR="000D6455" w:rsidRPr="00FE3337" w:rsidRDefault="000D6455" w:rsidP="000D6455">
      <w:pPr>
        <w:pStyle w:val="Body2"/>
        <w:rPr>
          <w:rFonts w:asciiTheme="minorHAnsi" w:hAnsiTheme="minorHAnsi" w:cs="Times New Roman"/>
          <w:sz w:val="20"/>
          <w:szCs w:val="20"/>
        </w:rPr>
      </w:pPr>
      <w:r w:rsidRPr="00FE3337">
        <w:rPr>
          <w:rFonts w:asciiTheme="minorHAnsi" w:hAnsiTheme="minorHAnsi" w:cs="Times New Roman"/>
          <w:b/>
          <w:sz w:val="20"/>
          <w:szCs w:val="20"/>
        </w:rPr>
        <w:t>"</w:t>
      </w:r>
      <w:r w:rsidRPr="00FE3337">
        <w:rPr>
          <w:rFonts w:asciiTheme="minorHAnsi" w:hAnsiTheme="minorHAnsi" w:cs="Times New Roman"/>
          <w:b/>
          <w:bCs/>
          <w:sz w:val="20"/>
          <w:szCs w:val="20"/>
        </w:rPr>
        <w:t>Services</w:t>
      </w:r>
      <w:r w:rsidRPr="00FE3337">
        <w:rPr>
          <w:rFonts w:asciiTheme="minorHAnsi" w:hAnsiTheme="minorHAnsi" w:cs="Times New Roman"/>
          <w:b/>
          <w:sz w:val="20"/>
          <w:szCs w:val="20"/>
        </w:rPr>
        <w:t>"</w:t>
      </w:r>
      <w:r w:rsidRPr="00FE3337">
        <w:rPr>
          <w:rFonts w:asciiTheme="minorHAnsi" w:hAnsiTheme="minorHAnsi" w:cs="Times New Roman"/>
          <w:sz w:val="20"/>
          <w:szCs w:val="20"/>
        </w:rPr>
        <w:t xml:space="preserve"> means the services agreed to be provided by the Agent under this Agency Agreement as set out under Clause 3.2 herein in accordance with the provisions of this Agency Agreement.</w:t>
      </w:r>
    </w:p>
    <w:p w:rsidR="000D6455" w:rsidRPr="00FE3337" w:rsidRDefault="000D6455" w:rsidP="000D6455">
      <w:pPr>
        <w:pStyle w:val="Level2"/>
        <w:rPr>
          <w:rFonts w:asciiTheme="minorHAnsi" w:hAnsiTheme="minorHAnsi" w:cs="Times New Roman"/>
          <w:sz w:val="20"/>
          <w:szCs w:val="20"/>
        </w:rPr>
      </w:pPr>
      <w:r w:rsidRPr="00FE3337">
        <w:rPr>
          <w:rFonts w:asciiTheme="minorHAnsi" w:hAnsiTheme="minorHAnsi" w:cs="Times New Roman"/>
          <w:b/>
          <w:sz w:val="20"/>
          <w:szCs w:val="20"/>
        </w:rPr>
        <w:t>Interpretation</w:t>
      </w:r>
    </w:p>
    <w:p w:rsidR="000D6455" w:rsidRPr="00FE3337" w:rsidRDefault="000D6455" w:rsidP="000D6455">
      <w:pPr>
        <w:pStyle w:val="Level3"/>
        <w:ind w:left="709"/>
        <w:rPr>
          <w:rFonts w:asciiTheme="minorHAnsi" w:hAnsiTheme="minorHAnsi" w:cs="Times New Roman"/>
        </w:rPr>
      </w:pPr>
      <w:r w:rsidRPr="00FE3337">
        <w:rPr>
          <w:rFonts w:asciiTheme="minorHAnsi" w:hAnsiTheme="minorHAnsi" w:cs="Times New Roman"/>
          <w:sz w:val="20"/>
          <w:szCs w:val="20"/>
        </w:rPr>
        <w:t xml:space="preserve">Unless a contrary indication appears, the Interpretation set out in the Common Terms Agreement shall mutatis mutandis apply to this Agency Agreement as if expressly set out herein. </w:t>
      </w:r>
    </w:p>
    <w:bookmarkStart w:id="12" w:name="_Ref196450869"/>
    <w:p w:rsidR="000D6455" w:rsidRPr="00FE3337" w:rsidRDefault="000033DA" w:rsidP="000D6455">
      <w:pPr>
        <w:pStyle w:val="TOC1"/>
        <w:tabs>
          <w:tab w:val="clear" w:pos="360"/>
          <w:tab w:val="num" w:pos="709"/>
        </w:tabs>
        <w:rPr>
          <w:rFonts w:asciiTheme="minorHAnsi" w:hAnsiTheme="minorHAnsi" w:cs="Times New Roman"/>
        </w:rPr>
      </w:pPr>
      <w:r w:rsidRPr="00FE3337">
        <w:rPr>
          <w:rFonts w:asciiTheme="minorHAnsi" w:hAnsiTheme="minorHAnsi" w:cs="Times New Roman"/>
        </w:rPr>
        <w:fldChar w:fldCharType="begin"/>
      </w:r>
      <w:r w:rsidR="000D6455" w:rsidRPr="00FE3337">
        <w:rPr>
          <w:rFonts w:asciiTheme="minorHAnsi" w:hAnsiTheme="minorHAnsi" w:cs="Times New Roman"/>
        </w:rPr>
        <w:instrText>tc "</w:instrText>
      </w:r>
      <w:bookmarkStart w:id="13" w:name="_Toc206148664"/>
      <w:r w:rsidR="000D6455" w:rsidRPr="00FE3337">
        <w:rPr>
          <w:rFonts w:asciiTheme="minorHAnsi" w:hAnsiTheme="minorHAnsi" w:cs="Times New Roman"/>
        </w:rPr>
        <w:instrText>2.</w:instrText>
      </w:r>
      <w:r w:rsidR="000D6455" w:rsidRPr="00FE3337">
        <w:rPr>
          <w:rFonts w:asciiTheme="minorHAnsi" w:hAnsiTheme="minorHAnsi" w:cs="Times New Roman"/>
        </w:rPr>
        <w:tab/>
        <w:instrText>Appointment and Fee</w:instrText>
      </w:r>
      <w:bookmarkEnd w:id="13"/>
      <w:r w:rsidR="000D6455" w:rsidRPr="00FE3337">
        <w:rPr>
          <w:rFonts w:asciiTheme="minorHAnsi" w:hAnsiTheme="minorHAnsi" w:cs="Times New Roman"/>
        </w:rPr>
        <w:instrText>" \l 1</w:instrText>
      </w:r>
      <w:r w:rsidRPr="00FE3337">
        <w:rPr>
          <w:rFonts w:asciiTheme="minorHAnsi" w:hAnsiTheme="minorHAnsi" w:cs="Times New Roman"/>
        </w:rPr>
        <w:fldChar w:fldCharType="end"/>
      </w:r>
      <w:bookmarkStart w:id="14" w:name="_Ref205715062"/>
      <w:bookmarkStart w:id="15" w:name="_Toc355090529"/>
      <w:r w:rsidR="000D6455" w:rsidRPr="00FE3337">
        <w:rPr>
          <w:rFonts w:asciiTheme="minorHAnsi" w:hAnsiTheme="minorHAnsi" w:cs="Times New Roman"/>
        </w:rPr>
        <w:t>APPOINTMENT AND FEE</w:t>
      </w:r>
      <w:bookmarkEnd w:id="12"/>
      <w:bookmarkEnd w:id="14"/>
      <w:bookmarkEnd w:id="15"/>
    </w:p>
    <w:p w:rsidR="000D6455" w:rsidRPr="00FE3337" w:rsidRDefault="000D6455" w:rsidP="000D6455">
      <w:pPr>
        <w:pStyle w:val="Level2"/>
        <w:keepNext/>
        <w:rPr>
          <w:rFonts w:asciiTheme="minorHAnsi" w:hAnsiTheme="minorHAnsi" w:cs="Times New Roman"/>
          <w:sz w:val="20"/>
          <w:szCs w:val="20"/>
        </w:rPr>
      </w:pPr>
      <w:r w:rsidRPr="00FE3337">
        <w:rPr>
          <w:rFonts w:asciiTheme="minorHAnsi" w:hAnsiTheme="minorHAnsi" w:cs="Times New Roman"/>
          <w:b/>
          <w:sz w:val="20"/>
          <w:szCs w:val="20"/>
        </w:rPr>
        <w:t>Appointment</w:t>
      </w:r>
    </w:p>
    <w:p w:rsidR="000D6455" w:rsidRPr="00FE3337" w:rsidRDefault="000D6455" w:rsidP="000D6455">
      <w:pPr>
        <w:pStyle w:val="Level3"/>
        <w:numPr>
          <w:ilvl w:val="2"/>
          <w:numId w:val="4"/>
        </w:numPr>
        <w:rPr>
          <w:rFonts w:asciiTheme="minorHAnsi" w:hAnsiTheme="minorHAnsi" w:cs="Times New Roman"/>
          <w:sz w:val="20"/>
          <w:szCs w:val="20"/>
        </w:rPr>
      </w:pPr>
      <w:r w:rsidRPr="00FE3337">
        <w:rPr>
          <w:rFonts w:asciiTheme="minorHAnsi" w:hAnsiTheme="minorHAnsi" w:cs="Times New Roman"/>
          <w:sz w:val="20"/>
          <w:szCs w:val="20"/>
        </w:rPr>
        <w:t xml:space="preserve">Principal hereby appoints the Agent, and the Agent accepts such appointment, to provide the Services outlined under this Agency Agreement. </w:t>
      </w:r>
    </w:p>
    <w:p w:rsidR="000D6455" w:rsidRPr="00FE3337" w:rsidRDefault="000D6455" w:rsidP="000D6455">
      <w:pPr>
        <w:pStyle w:val="Level3"/>
        <w:numPr>
          <w:ilvl w:val="2"/>
          <w:numId w:val="4"/>
        </w:numPr>
        <w:rPr>
          <w:rFonts w:asciiTheme="minorHAnsi" w:hAnsiTheme="minorHAnsi" w:cs="Times New Roman"/>
          <w:sz w:val="20"/>
          <w:szCs w:val="20"/>
        </w:rPr>
      </w:pPr>
      <w:r w:rsidRPr="00FE3337">
        <w:rPr>
          <w:rFonts w:asciiTheme="minorHAnsi" w:hAnsiTheme="minorHAnsi" w:cs="Times New Roman"/>
          <w:sz w:val="20"/>
          <w:szCs w:val="20"/>
        </w:rPr>
        <w:t>The Agent has no right or authority, express or implied, to impose any obligation or liability on Principal in connection with the provision of the Services, other than as expressly set out in this Agency Agreement.</w:t>
      </w:r>
    </w:p>
    <w:p w:rsidR="000D6455" w:rsidRPr="00FE3337" w:rsidRDefault="000D6455" w:rsidP="000D6455">
      <w:pPr>
        <w:pStyle w:val="Level2"/>
        <w:keepNext/>
        <w:rPr>
          <w:rFonts w:asciiTheme="minorHAnsi" w:hAnsiTheme="minorHAnsi" w:cs="Times New Roman"/>
          <w:sz w:val="20"/>
          <w:szCs w:val="20"/>
        </w:rPr>
      </w:pPr>
      <w:r w:rsidRPr="00FE3337">
        <w:rPr>
          <w:rFonts w:asciiTheme="minorHAnsi" w:hAnsiTheme="minorHAnsi" w:cs="Times New Roman"/>
          <w:b/>
          <w:sz w:val="20"/>
          <w:szCs w:val="20"/>
        </w:rPr>
        <w:t>Fees</w:t>
      </w:r>
    </w:p>
    <w:p w:rsidR="000D6455" w:rsidRPr="00FE3337" w:rsidRDefault="000D6455" w:rsidP="000D6455">
      <w:pPr>
        <w:pStyle w:val="Body2"/>
        <w:rPr>
          <w:rFonts w:asciiTheme="minorHAnsi" w:hAnsiTheme="minorHAnsi" w:cs="Times New Roman"/>
          <w:sz w:val="20"/>
          <w:szCs w:val="20"/>
        </w:rPr>
      </w:pPr>
      <w:r w:rsidRPr="00FE3337">
        <w:rPr>
          <w:rFonts w:asciiTheme="minorHAnsi" w:hAnsiTheme="minorHAnsi" w:cs="Times New Roman"/>
          <w:sz w:val="20"/>
          <w:szCs w:val="20"/>
        </w:rPr>
        <w:t xml:space="preserve">In consideration of the Agent acting in its capacity as such: </w:t>
      </w:r>
    </w:p>
    <w:p w:rsidR="000D6455" w:rsidRPr="00FE3337" w:rsidRDefault="000D6455" w:rsidP="000D6455">
      <w:pPr>
        <w:pStyle w:val="Level3"/>
        <w:numPr>
          <w:ilvl w:val="2"/>
          <w:numId w:val="5"/>
        </w:numPr>
        <w:rPr>
          <w:rFonts w:asciiTheme="minorHAnsi" w:hAnsiTheme="minorHAnsi" w:cs="Times New Roman"/>
          <w:sz w:val="20"/>
          <w:szCs w:val="20"/>
        </w:rPr>
      </w:pPr>
      <w:r w:rsidRPr="00FE3337">
        <w:rPr>
          <w:rFonts w:asciiTheme="minorHAnsi" w:hAnsiTheme="minorHAnsi" w:cs="Times New Roman"/>
          <w:sz w:val="20"/>
          <w:szCs w:val="20"/>
        </w:rPr>
        <w:t xml:space="preserve">Principal shall pay to the  Agent a fee </w:t>
      </w:r>
      <w:r w:rsidRPr="00FE3337">
        <w:rPr>
          <w:rFonts w:asciiTheme="minorHAnsi" w:hAnsiTheme="minorHAnsi" w:cs="Times New Roman"/>
          <w:sz w:val="20"/>
        </w:rPr>
        <w:t>of AED 100 (One</w:t>
      </w:r>
      <w:r w:rsidRPr="00FE3337">
        <w:rPr>
          <w:rFonts w:asciiTheme="minorHAnsi" w:hAnsiTheme="minorHAnsi" w:cs="Times New Roman"/>
          <w:sz w:val="20"/>
          <w:szCs w:val="20"/>
        </w:rPr>
        <w:t xml:space="preserve"> hundred Dirham) on the date of this Agency Agreement (the receipt and adequacy of which the  Agent hereby acknowledges); and</w:t>
      </w:r>
    </w:p>
    <w:p w:rsidR="000D6455" w:rsidRPr="00FE3337" w:rsidRDefault="000D6455" w:rsidP="000D6455">
      <w:pPr>
        <w:pStyle w:val="Level3"/>
        <w:numPr>
          <w:ilvl w:val="2"/>
          <w:numId w:val="5"/>
        </w:numPr>
        <w:rPr>
          <w:rFonts w:asciiTheme="minorHAnsi" w:hAnsiTheme="minorHAnsi" w:cs="Times New Roman"/>
          <w:sz w:val="20"/>
          <w:szCs w:val="20"/>
        </w:rPr>
      </w:pPr>
      <w:r w:rsidRPr="00FE3337">
        <w:rPr>
          <w:rFonts w:asciiTheme="minorHAnsi" w:hAnsiTheme="minorHAnsi" w:cs="Times New Roman"/>
          <w:sz w:val="20"/>
          <w:szCs w:val="20"/>
        </w:rPr>
        <w:t>The Agent shall be entitled to any amount standing to the credit of the Income Reserve Account on the Maturity Date as an incentive payment (the "</w:t>
      </w:r>
      <w:r w:rsidRPr="00FE3337">
        <w:rPr>
          <w:rFonts w:asciiTheme="minorHAnsi" w:hAnsiTheme="minorHAnsi" w:cs="Times New Roman"/>
          <w:b/>
          <w:bCs/>
          <w:sz w:val="20"/>
          <w:szCs w:val="20"/>
        </w:rPr>
        <w:t>Incentive</w:t>
      </w:r>
      <w:r w:rsidRPr="00FE3337">
        <w:rPr>
          <w:rFonts w:asciiTheme="minorHAnsi" w:hAnsiTheme="minorHAnsi" w:cs="Times New Roman"/>
          <w:sz w:val="20"/>
          <w:szCs w:val="20"/>
        </w:rPr>
        <w:t xml:space="preserve">") subject to the provisions of Clause 6 of this Agency Agreement. </w:t>
      </w:r>
    </w:p>
    <w:bookmarkStart w:id="16" w:name="_Ref196450870"/>
    <w:p w:rsidR="000D6455" w:rsidRPr="00FE3337" w:rsidRDefault="000033DA" w:rsidP="000D6455">
      <w:pPr>
        <w:pStyle w:val="TOC1"/>
        <w:tabs>
          <w:tab w:val="clear" w:pos="360"/>
          <w:tab w:val="num" w:pos="709"/>
        </w:tabs>
        <w:rPr>
          <w:rFonts w:asciiTheme="minorHAnsi" w:hAnsiTheme="minorHAnsi" w:cs="Times New Roman"/>
        </w:rPr>
      </w:pPr>
      <w:r w:rsidRPr="00FE3337">
        <w:rPr>
          <w:rFonts w:asciiTheme="minorHAnsi" w:hAnsiTheme="minorHAnsi" w:cs="Times New Roman"/>
        </w:rPr>
        <w:fldChar w:fldCharType="begin"/>
      </w:r>
      <w:r w:rsidR="000D6455" w:rsidRPr="00FE3337">
        <w:rPr>
          <w:rFonts w:asciiTheme="minorHAnsi" w:hAnsiTheme="minorHAnsi" w:cs="Times New Roman"/>
        </w:rPr>
        <w:instrText>tc "</w:instrText>
      </w:r>
      <w:bookmarkStart w:id="17" w:name="_Toc206148665"/>
      <w:r w:rsidR="000D6455" w:rsidRPr="00FE3337">
        <w:rPr>
          <w:rFonts w:asciiTheme="minorHAnsi" w:hAnsiTheme="minorHAnsi" w:cs="Times New Roman"/>
        </w:rPr>
        <w:instrText>3.</w:instrText>
      </w:r>
      <w:r w:rsidR="000D6455" w:rsidRPr="00FE3337">
        <w:rPr>
          <w:rFonts w:asciiTheme="minorHAnsi" w:hAnsiTheme="minorHAnsi" w:cs="Times New Roman"/>
        </w:rPr>
        <w:tab/>
        <w:instrText>Services</w:instrText>
      </w:r>
      <w:bookmarkEnd w:id="17"/>
      <w:r w:rsidR="000D6455" w:rsidRPr="00FE3337">
        <w:rPr>
          <w:rFonts w:asciiTheme="minorHAnsi" w:hAnsiTheme="minorHAnsi" w:cs="Times New Roman"/>
        </w:rPr>
        <w:instrText>" \l 1</w:instrText>
      </w:r>
      <w:r w:rsidRPr="00FE3337">
        <w:rPr>
          <w:rFonts w:asciiTheme="minorHAnsi" w:hAnsiTheme="minorHAnsi" w:cs="Times New Roman"/>
        </w:rPr>
        <w:fldChar w:fldCharType="end"/>
      </w:r>
      <w:bookmarkStart w:id="18" w:name="_Ref205715075"/>
      <w:bookmarkStart w:id="19" w:name="_Toc355090530"/>
      <w:r w:rsidR="000D6455" w:rsidRPr="00FE3337">
        <w:rPr>
          <w:rFonts w:asciiTheme="minorHAnsi" w:hAnsiTheme="minorHAnsi" w:cs="Times New Roman"/>
        </w:rPr>
        <w:t>SERVICES</w:t>
      </w:r>
      <w:bookmarkEnd w:id="16"/>
      <w:bookmarkEnd w:id="18"/>
      <w:bookmarkEnd w:id="19"/>
    </w:p>
    <w:p w:rsidR="000D6455" w:rsidRPr="00FE3337" w:rsidRDefault="000D6455" w:rsidP="000D6455">
      <w:pPr>
        <w:pStyle w:val="Level2"/>
        <w:keepNext/>
        <w:rPr>
          <w:rFonts w:asciiTheme="minorHAnsi" w:hAnsiTheme="minorHAnsi" w:cs="Times New Roman"/>
          <w:sz w:val="20"/>
          <w:szCs w:val="20"/>
        </w:rPr>
      </w:pPr>
      <w:r w:rsidRPr="00FE3337">
        <w:rPr>
          <w:rFonts w:asciiTheme="minorHAnsi" w:hAnsiTheme="minorHAnsi" w:cs="Times New Roman"/>
          <w:b/>
          <w:sz w:val="20"/>
          <w:szCs w:val="20"/>
        </w:rPr>
        <w:t>Provision of Services</w:t>
      </w:r>
    </w:p>
    <w:p w:rsidR="000D6455" w:rsidRPr="00FE3337" w:rsidRDefault="000D6455" w:rsidP="000D6455">
      <w:pPr>
        <w:pStyle w:val="Level3"/>
        <w:numPr>
          <w:ilvl w:val="2"/>
          <w:numId w:val="6"/>
        </w:numPr>
        <w:rPr>
          <w:rFonts w:asciiTheme="minorHAnsi" w:hAnsiTheme="minorHAnsi" w:cs="Times New Roman"/>
          <w:sz w:val="20"/>
          <w:szCs w:val="20"/>
        </w:rPr>
      </w:pPr>
      <w:r w:rsidRPr="00FE3337">
        <w:rPr>
          <w:rFonts w:asciiTheme="minorHAnsi" w:hAnsiTheme="minorHAnsi" w:cs="Times New Roman"/>
          <w:sz w:val="20"/>
          <w:szCs w:val="20"/>
        </w:rPr>
        <w:t>During the period commencing on the date of this Agency Agreement and until the latter of the following (the “</w:t>
      </w:r>
      <w:r w:rsidRPr="00FE3337">
        <w:rPr>
          <w:rFonts w:asciiTheme="minorHAnsi" w:hAnsiTheme="minorHAnsi" w:cs="Times New Roman"/>
          <w:b/>
          <w:bCs/>
          <w:sz w:val="20"/>
          <w:szCs w:val="20"/>
        </w:rPr>
        <w:t>Agency Period</w:t>
      </w:r>
      <w:r w:rsidRPr="00FE3337">
        <w:rPr>
          <w:rFonts w:asciiTheme="minorHAnsi" w:hAnsiTheme="minorHAnsi" w:cs="Times New Roman"/>
          <w:sz w:val="20"/>
          <w:szCs w:val="20"/>
        </w:rPr>
        <w:t xml:space="preserve">”): </w:t>
      </w:r>
    </w:p>
    <w:p w:rsidR="000D6455" w:rsidRPr="00FE3337" w:rsidRDefault="000D6455" w:rsidP="000D6455">
      <w:pPr>
        <w:pStyle w:val="Level3"/>
        <w:ind w:left="1428"/>
        <w:rPr>
          <w:rFonts w:asciiTheme="minorHAnsi" w:hAnsiTheme="minorHAnsi" w:cs="Times New Roman"/>
          <w:sz w:val="20"/>
          <w:szCs w:val="20"/>
        </w:rPr>
      </w:pPr>
      <w:r w:rsidRPr="00FE3337">
        <w:rPr>
          <w:rFonts w:asciiTheme="minorHAnsi" w:hAnsiTheme="minorHAnsi" w:cs="Times New Roman"/>
          <w:sz w:val="20"/>
          <w:szCs w:val="20"/>
        </w:rPr>
        <w:t>(1)</w:t>
      </w:r>
      <w:r w:rsidRPr="00FE3337">
        <w:rPr>
          <w:rFonts w:asciiTheme="minorHAnsi" w:hAnsiTheme="minorHAnsi" w:cs="Times New Roman"/>
          <w:sz w:val="20"/>
          <w:szCs w:val="20"/>
        </w:rPr>
        <w:tab/>
        <w:t xml:space="preserve">Maturity Date; and </w:t>
      </w:r>
    </w:p>
    <w:p w:rsidR="000D6455" w:rsidRPr="00FE3337" w:rsidRDefault="000D6455" w:rsidP="000D6455">
      <w:pPr>
        <w:pStyle w:val="Level3"/>
        <w:ind w:left="2160" w:hanging="732"/>
        <w:rPr>
          <w:rFonts w:asciiTheme="minorHAnsi" w:hAnsiTheme="minorHAnsi" w:cs="Times New Roman"/>
          <w:sz w:val="20"/>
          <w:szCs w:val="20"/>
        </w:rPr>
      </w:pPr>
      <w:r w:rsidRPr="00FE3337">
        <w:rPr>
          <w:rFonts w:asciiTheme="minorHAnsi" w:hAnsiTheme="minorHAnsi" w:cs="Times New Roman"/>
          <w:sz w:val="20"/>
          <w:szCs w:val="20"/>
        </w:rPr>
        <w:t>(2)</w:t>
      </w:r>
      <w:r w:rsidRPr="00FE3337">
        <w:rPr>
          <w:rFonts w:asciiTheme="minorHAnsi" w:hAnsiTheme="minorHAnsi" w:cs="Times New Roman"/>
          <w:sz w:val="20"/>
          <w:szCs w:val="20"/>
        </w:rPr>
        <w:tab/>
        <w:t xml:space="preserve">the date on which Principal no longer has any undivided ownership interest in the Asset, </w:t>
      </w:r>
    </w:p>
    <w:p w:rsidR="000D6455" w:rsidRPr="00FE3337" w:rsidRDefault="000D6455" w:rsidP="000D6455">
      <w:pPr>
        <w:pStyle w:val="Level3"/>
        <w:ind w:left="1428"/>
        <w:rPr>
          <w:rFonts w:asciiTheme="minorHAnsi" w:hAnsiTheme="minorHAnsi" w:cs="Times New Roman"/>
          <w:sz w:val="20"/>
          <w:szCs w:val="20"/>
        </w:rPr>
      </w:pPr>
      <w:r w:rsidRPr="00FE3337">
        <w:rPr>
          <w:rFonts w:asciiTheme="minorHAnsi" w:hAnsiTheme="minorHAnsi" w:cs="Times New Roman"/>
          <w:sz w:val="20"/>
          <w:szCs w:val="20"/>
        </w:rPr>
        <w:t xml:space="preserve">the Agent undertakes to Principal that it shall provide the Services set out under Clause 3.2 herein. </w:t>
      </w:r>
    </w:p>
    <w:p w:rsidR="000D6455" w:rsidRPr="00FE3337" w:rsidRDefault="000D6455" w:rsidP="000D6455">
      <w:pPr>
        <w:pStyle w:val="Level3"/>
        <w:numPr>
          <w:ilvl w:val="2"/>
          <w:numId w:val="6"/>
        </w:numPr>
        <w:rPr>
          <w:rFonts w:asciiTheme="minorHAnsi" w:hAnsiTheme="minorHAnsi" w:cs="Times New Roman"/>
          <w:sz w:val="20"/>
          <w:szCs w:val="20"/>
        </w:rPr>
      </w:pPr>
      <w:r w:rsidRPr="00FE3337">
        <w:rPr>
          <w:rFonts w:asciiTheme="minorHAnsi" w:hAnsiTheme="minorHAnsi" w:cs="Times New Roman"/>
          <w:sz w:val="20"/>
          <w:szCs w:val="20"/>
        </w:rPr>
        <w:t xml:space="preserve">The Agent shall not be entitled to appoint or delegate the Services to any third party without the prior written consent of Principal. If such consent is given, the Agent shall appoint a reputable party at its own costs and expenses provided that it shall be directly responsible to Principal and such appointee or delegate shall have no recourse against Principal in any manner whatsoever. </w:t>
      </w:r>
    </w:p>
    <w:p w:rsidR="000D6455" w:rsidRPr="00FE3337" w:rsidRDefault="000D6455" w:rsidP="000D6455">
      <w:pPr>
        <w:pStyle w:val="Level2"/>
        <w:keepNext/>
        <w:rPr>
          <w:rFonts w:asciiTheme="minorHAnsi" w:hAnsiTheme="minorHAnsi" w:cs="Times New Roman"/>
          <w:sz w:val="20"/>
          <w:szCs w:val="20"/>
        </w:rPr>
      </w:pPr>
      <w:r w:rsidRPr="00FE3337">
        <w:rPr>
          <w:rFonts w:asciiTheme="minorHAnsi" w:hAnsiTheme="minorHAnsi" w:cs="Times New Roman"/>
          <w:b/>
          <w:sz w:val="20"/>
          <w:szCs w:val="20"/>
        </w:rPr>
        <w:t>Scope of Services</w:t>
      </w:r>
    </w:p>
    <w:p w:rsidR="000D6455" w:rsidRPr="00FE3337" w:rsidRDefault="000D6455" w:rsidP="000D6455">
      <w:pPr>
        <w:pStyle w:val="Body2"/>
        <w:rPr>
          <w:rFonts w:asciiTheme="minorHAnsi" w:hAnsiTheme="minorHAnsi" w:cs="Times New Roman"/>
          <w:sz w:val="20"/>
          <w:szCs w:val="20"/>
        </w:rPr>
      </w:pPr>
      <w:r w:rsidRPr="00FE3337">
        <w:rPr>
          <w:rFonts w:asciiTheme="minorHAnsi" w:hAnsiTheme="minorHAnsi" w:cs="Times New Roman"/>
          <w:sz w:val="20"/>
          <w:szCs w:val="20"/>
        </w:rPr>
        <w:t>During the Agency Period commencing the Agent irrevocably and unconditionally undertakes to Principal that it shall provide the following Services under the provisions of the Agency Agreement (the “</w:t>
      </w:r>
      <w:r w:rsidRPr="00FE3337">
        <w:rPr>
          <w:rFonts w:asciiTheme="minorHAnsi" w:hAnsiTheme="minorHAnsi" w:cs="Times New Roman"/>
          <w:b/>
          <w:bCs/>
          <w:sz w:val="20"/>
          <w:szCs w:val="20"/>
        </w:rPr>
        <w:t>Services</w:t>
      </w:r>
      <w:r w:rsidRPr="00FE3337">
        <w:rPr>
          <w:rFonts w:asciiTheme="minorHAnsi" w:hAnsiTheme="minorHAnsi" w:cs="Times New Roman"/>
          <w:sz w:val="20"/>
          <w:szCs w:val="20"/>
        </w:rPr>
        <w:t>”):</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Collect all realized rentals in connection in respect of AHB Share (on behalf of Principal) (“</w:t>
      </w:r>
      <w:r w:rsidRPr="00FE3337">
        <w:rPr>
          <w:rFonts w:asciiTheme="minorHAnsi" w:hAnsiTheme="minorHAnsi" w:cs="Times New Roman"/>
          <w:b/>
          <w:sz w:val="20"/>
          <w:szCs w:val="20"/>
        </w:rPr>
        <w:t>Income</w:t>
      </w:r>
      <w:r w:rsidRPr="00FE3337">
        <w:rPr>
          <w:rFonts w:asciiTheme="minorHAnsi" w:hAnsiTheme="minorHAnsi" w:cs="Times New Roman"/>
          <w:sz w:val="20"/>
          <w:szCs w:val="20"/>
        </w:rPr>
        <w:t>”) and ensure that the same is credited into the Income Account;</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Manage the AHB Share for and on behalf of Principal;</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Lease the AHB Share (or parts thereof) (on behalf of Principal) for Shariah compliant purposes;</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Execute and renew lease agreements with the tenants in respect of the AHB Share (or parts thereof) (on behalf of Principal) and collect rentals payments generating therefrom;</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File civil and criminal cases against the defaulters in respect of the AHB Share (or parts thereof);</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Carry out maintenance that may be required in respect of Asset on behalf of Principal;</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Procure Shariah compliant insurance from Al Hilal Takaful or other company agreed by AHB for the extent of the full reinvestment value in respect of Asset on and shall maintain such insurance until the demise of the Agency Period;</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 xml:space="preserve">Maintain the Income Account and the Income Reserve Account in accordance with clause 4 and shall comply with all its other obligations under the Agency Agreement; and </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Obtain all necessary Authorisations in connection with the Asset and its obligations under or in connection with the Agency Agreement.</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At all times act in good faith and to manage the Asset in a proper and professional manner and report to Principal and shall carry out all other duties normally coming within the purview of a managing agent’s responsibility for the type and quality of the Asset and to perform its duties as economically and efficiently as possible.</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Ensure that all information provided to Principal regarding the Asset is complete and correct.</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Provide Principal, on a quarterly basis, an overview of the comparable rental markets and make any recommendations relating to the AHB Share.</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Maintain proper accounts in respect of the payments and the payment of outgoings that, if so required by Principal, will be duly audited.</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 xml:space="preserve">Receive the relevant documents from the tenants and maintain all necessary records including tenancy contracts and passport copy of the Asset’s tenants and deliver them to Principal on its first written demand:  </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Take appropriate action to recover tenant arrears.</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 xml:space="preserve">Receive rental payments according to the rental agreements with tenants. </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 xml:space="preserve">Issue relevant receipts for all payment collected. </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 xml:space="preserve">Provide tenancy renewal intimation or termination notice (pursuant to the best interest of the Principal) three (3) months prior to the expiry date of the tenancy contracts or according to the applicable laws as may be amended from time to time. </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 xml:space="preserve">Provide final settlement services on termination of the tenancy contracts including rent and deposit refund as applicable. </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 xml:space="preserve">Execute all facilities and equipment maintenance contracts and follow up with the contractors for renewal. </w:t>
      </w:r>
    </w:p>
    <w:p w:rsidR="000D6455" w:rsidRPr="00FE3337" w:rsidRDefault="000D6455" w:rsidP="000D6455">
      <w:pPr>
        <w:pStyle w:val="Level2"/>
        <w:numPr>
          <w:ilvl w:val="2"/>
          <w:numId w:val="11"/>
        </w:numPr>
        <w:rPr>
          <w:rFonts w:asciiTheme="minorHAnsi" w:hAnsiTheme="minorHAnsi" w:cs="Times New Roman"/>
          <w:sz w:val="20"/>
          <w:szCs w:val="20"/>
        </w:rPr>
      </w:pPr>
      <w:r w:rsidRPr="00FE3337">
        <w:rPr>
          <w:rFonts w:asciiTheme="minorHAnsi" w:hAnsiTheme="minorHAnsi" w:cs="Times New Roman"/>
          <w:sz w:val="20"/>
          <w:szCs w:val="20"/>
        </w:rPr>
        <w:t>Not carry out any legal cases against tenants without obtaining Principal’s approved on the legal fees and if so requested by Principal, to appoint the law firms to be nominated by Principal.</w:t>
      </w:r>
    </w:p>
    <w:p w:rsidR="000D6455" w:rsidRPr="00FE3337" w:rsidRDefault="000D6455" w:rsidP="000D6455">
      <w:pPr>
        <w:pStyle w:val="Level2"/>
        <w:keepNext/>
        <w:rPr>
          <w:rFonts w:asciiTheme="minorHAnsi" w:hAnsiTheme="minorHAnsi" w:cs="Times New Roman"/>
          <w:sz w:val="20"/>
          <w:szCs w:val="20"/>
        </w:rPr>
      </w:pPr>
      <w:r w:rsidRPr="00FE3337">
        <w:rPr>
          <w:rFonts w:asciiTheme="minorHAnsi" w:hAnsiTheme="minorHAnsi" w:cs="Times New Roman"/>
          <w:b/>
          <w:sz w:val="20"/>
          <w:szCs w:val="20"/>
        </w:rPr>
        <w:t>Standard of Care</w:t>
      </w:r>
    </w:p>
    <w:p w:rsidR="000D6455" w:rsidRPr="00FE3337" w:rsidRDefault="000D6455" w:rsidP="000D6455">
      <w:pPr>
        <w:pStyle w:val="Body2"/>
        <w:rPr>
          <w:rFonts w:asciiTheme="minorHAnsi" w:hAnsiTheme="minorHAnsi" w:cs="Times New Roman"/>
          <w:sz w:val="20"/>
          <w:szCs w:val="20"/>
        </w:rPr>
      </w:pPr>
      <w:r w:rsidRPr="00FE3337">
        <w:rPr>
          <w:rFonts w:asciiTheme="minorHAnsi" w:hAnsiTheme="minorHAnsi" w:cs="Times New Roman"/>
          <w:sz w:val="20"/>
          <w:szCs w:val="20"/>
        </w:rPr>
        <w:t>The Agent shall provide the Services:</w:t>
      </w:r>
    </w:p>
    <w:p w:rsidR="000D6455" w:rsidRPr="00FE3337" w:rsidRDefault="000D6455" w:rsidP="000D6455">
      <w:pPr>
        <w:pStyle w:val="Level3"/>
        <w:numPr>
          <w:ilvl w:val="2"/>
          <w:numId w:val="7"/>
        </w:numPr>
        <w:rPr>
          <w:rFonts w:asciiTheme="minorHAnsi" w:hAnsiTheme="minorHAnsi" w:cs="Times New Roman"/>
          <w:sz w:val="20"/>
          <w:szCs w:val="20"/>
        </w:rPr>
      </w:pPr>
      <w:r w:rsidRPr="00FE3337">
        <w:rPr>
          <w:rFonts w:asciiTheme="minorHAnsi" w:hAnsiTheme="minorHAnsi" w:cs="Times New Roman"/>
          <w:sz w:val="20"/>
        </w:rPr>
        <w:t>with all due Reasonable Skill and Care and diligence and in accordance with sound internationally recognized professional standards</w:t>
      </w:r>
    </w:p>
    <w:p w:rsidR="000D6455" w:rsidRPr="00FE3337" w:rsidRDefault="000D6455" w:rsidP="000D6455">
      <w:pPr>
        <w:pStyle w:val="Level3"/>
        <w:numPr>
          <w:ilvl w:val="2"/>
          <w:numId w:val="7"/>
        </w:numPr>
        <w:rPr>
          <w:rFonts w:asciiTheme="minorHAnsi" w:hAnsiTheme="minorHAnsi" w:cs="Times New Roman"/>
          <w:sz w:val="20"/>
          <w:szCs w:val="20"/>
        </w:rPr>
      </w:pPr>
      <w:r w:rsidRPr="00FE3337">
        <w:rPr>
          <w:rFonts w:asciiTheme="minorHAnsi" w:hAnsiTheme="minorHAnsi" w:cs="Times New Roman"/>
          <w:sz w:val="20"/>
          <w:szCs w:val="20"/>
        </w:rPr>
        <w:t>in accordance with all applicable laws and regulations;</w:t>
      </w:r>
    </w:p>
    <w:p w:rsidR="000D6455" w:rsidRPr="00FE3337" w:rsidRDefault="000D6455" w:rsidP="000D6455">
      <w:pPr>
        <w:pStyle w:val="Level3"/>
        <w:numPr>
          <w:ilvl w:val="2"/>
          <w:numId w:val="7"/>
        </w:numPr>
        <w:rPr>
          <w:rFonts w:asciiTheme="minorHAnsi" w:hAnsiTheme="minorHAnsi" w:cs="Times New Roman"/>
          <w:sz w:val="20"/>
          <w:szCs w:val="20"/>
        </w:rPr>
      </w:pPr>
      <w:r w:rsidRPr="00FE3337">
        <w:rPr>
          <w:rFonts w:asciiTheme="minorHAnsi" w:hAnsiTheme="minorHAnsi" w:cs="Times New Roman"/>
          <w:sz w:val="20"/>
          <w:szCs w:val="20"/>
        </w:rPr>
        <w:t xml:space="preserve">as it deems fit, but with the degree of </w:t>
      </w:r>
      <w:r w:rsidRPr="00FE3337">
        <w:rPr>
          <w:rFonts w:asciiTheme="minorHAnsi" w:hAnsiTheme="minorHAnsi" w:cs="Times New Roman"/>
          <w:sz w:val="20"/>
        </w:rPr>
        <w:t>Reasonable</w:t>
      </w:r>
      <w:r w:rsidRPr="00FE3337">
        <w:rPr>
          <w:rFonts w:asciiTheme="minorHAnsi" w:hAnsiTheme="minorHAnsi" w:cs="Times New Roman"/>
          <w:sz w:val="20"/>
          <w:szCs w:val="20"/>
        </w:rPr>
        <w:t xml:space="preserve"> Skill and Care that it would exercise in respect of its own assets; and</w:t>
      </w:r>
    </w:p>
    <w:p w:rsidR="000D6455" w:rsidRPr="00FE3337" w:rsidRDefault="000D6455" w:rsidP="000D6455">
      <w:pPr>
        <w:pStyle w:val="Level3"/>
        <w:numPr>
          <w:ilvl w:val="2"/>
          <w:numId w:val="7"/>
        </w:numPr>
        <w:rPr>
          <w:rFonts w:asciiTheme="minorHAnsi" w:hAnsiTheme="minorHAnsi" w:cs="Times New Roman"/>
          <w:sz w:val="20"/>
          <w:szCs w:val="20"/>
        </w:rPr>
      </w:pPr>
      <w:r w:rsidRPr="00FE3337">
        <w:rPr>
          <w:rFonts w:asciiTheme="minorHAnsi" w:hAnsiTheme="minorHAnsi" w:cs="Times New Roman"/>
          <w:sz w:val="20"/>
          <w:szCs w:val="20"/>
        </w:rPr>
        <w:t>in any event, in a manner that is compliant with the principles of Shariah.</w:t>
      </w:r>
    </w:p>
    <w:bookmarkStart w:id="20" w:name="_Ref196450871"/>
    <w:p w:rsidR="000D6455" w:rsidRPr="00FE3337" w:rsidRDefault="000033DA" w:rsidP="000D6455">
      <w:pPr>
        <w:pStyle w:val="TOC1"/>
        <w:tabs>
          <w:tab w:val="clear" w:pos="360"/>
          <w:tab w:val="num" w:pos="709"/>
        </w:tabs>
        <w:rPr>
          <w:rFonts w:asciiTheme="minorHAnsi" w:hAnsiTheme="minorHAnsi" w:cs="Times New Roman"/>
        </w:rPr>
      </w:pPr>
      <w:r w:rsidRPr="00FE3337">
        <w:rPr>
          <w:rFonts w:asciiTheme="minorHAnsi" w:hAnsiTheme="minorHAnsi" w:cs="Times New Roman"/>
        </w:rPr>
        <w:fldChar w:fldCharType="begin"/>
      </w:r>
      <w:r w:rsidR="000D6455" w:rsidRPr="00FE3337">
        <w:rPr>
          <w:rFonts w:asciiTheme="minorHAnsi" w:hAnsiTheme="minorHAnsi" w:cs="Times New Roman"/>
        </w:rPr>
        <w:instrText>tc "</w:instrText>
      </w:r>
      <w:bookmarkStart w:id="21" w:name="_Toc206148666"/>
      <w:r w:rsidR="000D6455" w:rsidRPr="00FE3337">
        <w:rPr>
          <w:rFonts w:asciiTheme="minorHAnsi" w:hAnsiTheme="minorHAnsi" w:cs="Times New Roman"/>
        </w:rPr>
        <w:instrText>4.</w:instrText>
      </w:r>
      <w:r w:rsidR="000D6455" w:rsidRPr="00FE3337">
        <w:rPr>
          <w:rFonts w:asciiTheme="minorHAnsi" w:hAnsiTheme="minorHAnsi" w:cs="Times New Roman"/>
        </w:rPr>
        <w:tab/>
        <w:instrText>Accounts</w:instrText>
      </w:r>
      <w:bookmarkEnd w:id="21"/>
      <w:r w:rsidR="000D6455" w:rsidRPr="00FE3337">
        <w:rPr>
          <w:rFonts w:asciiTheme="minorHAnsi" w:hAnsiTheme="minorHAnsi" w:cs="Times New Roman"/>
        </w:rPr>
        <w:instrText>" \l 1</w:instrText>
      </w:r>
      <w:r w:rsidRPr="00FE3337">
        <w:rPr>
          <w:rFonts w:asciiTheme="minorHAnsi" w:hAnsiTheme="minorHAnsi" w:cs="Times New Roman"/>
        </w:rPr>
        <w:fldChar w:fldCharType="end"/>
      </w:r>
      <w:bookmarkStart w:id="22" w:name="_Ref205715083"/>
      <w:bookmarkStart w:id="23" w:name="_Toc355090531"/>
      <w:r w:rsidR="000D6455" w:rsidRPr="00FE3337">
        <w:rPr>
          <w:rFonts w:asciiTheme="minorHAnsi" w:hAnsiTheme="minorHAnsi" w:cs="Times New Roman"/>
        </w:rPr>
        <w:t>ACCOUNTS</w:t>
      </w:r>
      <w:bookmarkEnd w:id="20"/>
      <w:bookmarkEnd w:id="22"/>
      <w:bookmarkEnd w:id="23"/>
    </w:p>
    <w:p w:rsidR="000D6455" w:rsidRPr="00FE3337" w:rsidRDefault="000D6455" w:rsidP="000D6455">
      <w:pPr>
        <w:pStyle w:val="Level2"/>
        <w:keepNext/>
        <w:rPr>
          <w:rFonts w:asciiTheme="minorHAnsi" w:hAnsiTheme="minorHAnsi" w:cs="Times New Roman"/>
          <w:sz w:val="20"/>
          <w:szCs w:val="20"/>
        </w:rPr>
      </w:pPr>
      <w:r w:rsidRPr="00FE3337">
        <w:rPr>
          <w:rFonts w:asciiTheme="minorHAnsi" w:hAnsiTheme="minorHAnsi" w:cs="Times New Roman"/>
          <w:b/>
          <w:sz w:val="20"/>
          <w:szCs w:val="20"/>
        </w:rPr>
        <w:t xml:space="preserve">Opening </w:t>
      </w:r>
    </w:p>
    <w:p w:rsidR="000D6455" w:rsidRPr="00FE3337" w:rsidRDefault="000D6455" w:rsidP="000D6455">
      <w:pPr>
        <w:pStyle w:val="Body2"/>
        <w:rPr>
          <w:rFonts w:asciiTheme="minorHAnsi" w:hAnsiTheme="minorHAnsi" w:cs="Times New Roman"/>
          <w:sz w:val="20"/>
          <w:szCs w:val="20"/>
        </w:rPr>
      </w:pPr>
      <w:r w:rsidRPr="00FE3337">
        <w:rPr>
          <w:rFonts w:asciiTheme="minorHAnsi" w:hAnsiTheme="minorHAnsi" w:cs="Times New Roman"/>
          <w:sz w:val="20"/>
          <w:szCs w:val="20"/>
        </w:rPr>
        <w:t>The Agent shall open the following accounts with the Principal:</w:t>
      </w:r>
    </w:p>
    <w:p w:rsidR="000D6455" w:rsidRPr="00FE3337" w:rsidRDefault="000D6455" w:rsidP="000D6455">
      <w:pPr>
        <w:pStyle w:val="Level3"/>
        <w:numPr>
          <w:ilvl w:val="2"/>
          <w:numId w:val="8"/>
        </w:numPr>
        <w:rPr>
          <w:rFonts w:asciiTheme="minorHAnsi" w:hAnsiTheme="minorHAnsi" w:cs="Times New Roman"/>
          <w:sz w:val="20"/>
          <w:szCs w:val="20"/>
        </w:rPr>
      </w:pPr>
      <w:r w:rsidRPr="00FE3337">
        <w:rPr>
          <w:rFonts w:asciiTheme="minorHAnsi" w:hAnsiTheme="minorHAnsi" w:cs="Times New Roman"/>
          <w:sz w:val="20"/>
          <w:szCs w:val="20"/>
        </w:rPr>
        <w:t>a current account for the deposit of all Income (the "</w:t>
      </w:r>
      <w:r w:rsidRPr="00FE3337">
        <w:rPr>
          <w:rFonts w:asciiTheme="minorHAnsi" w:hAnsiTheme="minorHAnsi" w:cs="Times New Roman"/>
          <w:b/>
          <w:sz w:val="20"/>
          <w:szCs w:val="20"/>
        </w:rPr>
        <w:t>Income Account</w:t>
      </w:r>
      <w:r w:rsidRPr="00FE3337">
        <w:rPr>
          <w:rFonts w:asciiTheme="minorHAnsi" w:hAnsiTheme="minorHAnsi" w:cs="Times New Roman"/>
          <w:sz w:val="20"/>
          <w:szCs w:val="20"/>
        </w:rPr>
        <w:t xml:space="preserve">"); </w:t>
      </w:r>
    </w:p>
    <w:p w:rsidR="000D6455" w:rsidRPr="00FE3337" w:rsidRDefault="000D6455" w:rsidP="000D6455">
      <w:pPr>
        <w:pStyle w:val="Level3"/>
        <w:numPr>
          <w:ilvl w:val="2"/>
          <w:numId w:val="8"/>
        </w:numPr>
        <w:rPr>
          <w:rFonts w:asciiTheme="minorHAnsi" w:hAnsiTheme="minorHAnsi" w:cs="Times New Roman"/>
          <w:sz w:val="20"/>
          <w:szCs w:val="20"/>
        </w:rPr>
      </w:pPr>
      <w:r w:rsidRPr="00FE3337">
        <w:rPr>
          <w:rFonts w:asciiTheme="minorHAnsi" w:hAnsiTheme="minorHAnsi" w:cs="Times New Roman"/>
          <w:sz w:val="20"/>
          <w:szCs w:val="20"/>
        </w:rPr>
        <w:t xml:space="preserve">a current account for the purpose of recording reserve Income </w:t>
      </w:r>
      <w:r>
        <w:rPr>
          <w:rFonts w:asciiTheme="minorHAnsi" w:hAnsiTheme="minorHAnsi" w:cs="Times New Roman"/>
          <w:sz w:val="20"/>
          <w:szCs w:val="20"/>
        </w:rPr>
        <w:t xml:space="preserve">if required by the Bank </w:t>
      </w:r>
      <w:r w:rsidRPr="00FE3337">
        <w:rPr>
          <w:rFonts w:asciiTheme="minorHAnsi" w:hAnsiTheme="minorHAnsi" w:cs="Times New Roman"/>
          <w:sz w:val="20"/>
          <w:szCs w:val="20"/>
        </w:rPr>
        <w:t>(the "</w:t>
      </w:r>
      <w:r w:rsidRPr="00FE3337">
        <w:rPr>
          <w:rFonts w:asciiTheme="minorHAnsi" w:hAnsiTheme="minorHAnsi" w:cs="Times New Roman"/>
          <w:b/>
          <w:sz w:val="20"/>
          <w:szCs w:val="20"/>
        </w:rPr>
        <w:t>Income Reserve Account</w:t>
      </w:r>
      <w:r w:rsidRPr="00FE3337">
        <w:rPr>
          <w:rFonts w:asciiTheme="minorHAnsi" w:hAnsiTheme="minorHAnsi" w:cs="Times New Roman"/>
          <w:sz w:val="20"/>
          <w:szCs w:val="20"/>
        </w:rPr>
        <w:t xml:space="preserve">"); and </w:t>
      </w:r>
    </w:p>
    <w:p w:rsidR="000D6455" w:rsidRPr="00FE3337" w:rsidRDefault="000D6455" w:rsidP="000D6455">
      <w:pPr>
        <w:pStyle w:val="Level3"/>
        <w:numPr>
          <w:ilvl w:val="2"/>
          <w:numId w:val="8"/>
        </w:numPr>
        <w:rPr>
          <w:rFonts w:asciiTheme="minorHAnsi" w:hAnsiTheme="minorHAnsi" w:cs="Times New Roman"/>
          <w:sz w:val="20"/>
          <w:szCs w:val="20"/>
        </w:rPr>
      </w:pPr>
      <w:r w:rsidRPr="00FE3337">
        <w:rPr>
          <w:rFonts w:asciiTheme="minorHAnsi" w:hAnsiTheme="minorHAnsi" w:cs="Times New Roman"/>
          <w:sz w:val="20"/>
          <w:szCs w:val="20"/>
        </w:rPr>
        <w:t>such other accounts as agreed between the Principal and the Agent in order to eventuate the considerations set out in this Agency Agreement.</w:t>
      </w:r>
    </w:p>
    <w:p w:rsidR="000D6455" w:rsidRPr="00FE3337" w:rsidRDefault="000D6455" w:rsidP="000D6455">
      <w:pPr>
        <w:pStyle w:val="Level2"/>
        <w:keepNext/>
        <w:rPr>
          <w:rFonts w:asciiTheme="minorHAnsi" w:hAnsiTheme="minorHAnsi" w:cs="Times New Roman"/>
          <w:sz w:val="20"/>
          <w:szCs w:val="20"/>
        </w:rPr>
      </w:pPr>
      <w:r w:rsidRPr="00FE3337">
        <w:rPr>
          <w:rFonts w:asciiTheme="minorHAnsi" w:hAnsiTheme="minorHAnsi" w:cs="Times New Roman"/>
          <w:b/>
          <w:sz w:val="20"/>
          <w:szCs w:val="20"/>
        </w:rPr>
        <w:t>Recording</w:t>
      </w:r>
    </w:p>
    <w:p w:rsidR="000D6455" w:rsidRPr="00FE3337" w:rsidRDefault="000D6455" w:rsidP="000D6455">
      <w:pPr>
        <w:pStyle w:val="Body2"/>
        <w:rPr>
          <w:rFonts w:asciiTheme="minorHAnsi" w:hAnsiTheme="minorHAnsi" w:cs="Times New Roman"/>
          <w:sz w:val="20"/>
          <w:szCs w:val="20"/>
        </w:rPr>
      </w:pPr>
      <w:r w:rsidRPr="00FE3337">
        <w:rPr>
          <w:rFonts w:asciiTheme="minorHAnsi" w:hAnsiTheme="minorHAnsi" w:cs="Times New Roman"/>
          <w:sz w:val="20"/>
          <w:szCs w:val="20"/>
        </w:rPr>
        <w:t>The Agent must keep accurate records of all transactions that are made in relation to both the Accounts.</w:t>
      </w:r>
    </w:p>
    <w:p w:rsidR="000D6455" w:rsidRPr="00FE3337" w:rsidRDefault="000D6455" w:rsidP="000D6455">
      <w:pPr>
        <w:pStyle w:val="Level2"/>
        <w:keepNext/>
        <w:rPr>
          <w:rFonts w:asciiTheme="minorHAnsi" w:hAnsiTheme="minorHAnsi" w:cs="Times New Roman"/>
          <w:sz w:val="20"/>
          <w:szCs w:val="20"/>
        </w:rPr>
      </w:pPr>
      <w:r w:rsidRPr="00FE3337">
        <w:rPr>
          <w:rFonts w:asciiTheme="minorHAnsi" w:hAnsiTheme="minorHAnsi" w:cs="Times New Roman"/>
          <w:b/>
          <w:sz w:val="20"/>
          <w:szCs w:val="20"/>
        </w:rPr>
        <w:t>Access to books and records</w:t>
      </w:r>
    </w:p>
    <w:p w:rsidR="000D6455" w:rsidRPr="00FE3337" w:rsidRDefault="000D6455" w:rsidP="000D6455">
      <w:pPr>
        <w:pStyle w:val="Body2"/>
        <w:rPr>
          <w:rFonts w:asciiTheme="minorHAnsi" w:hAnsiTheme="minorHAnsi" w:cs="Times New Roman"/>
          <w:sz w:val="20"/>
          <w:szCs w:val="20"/>
        </w:rPr>
      </w:pPr>
      <w:r w:rsidRPr="00FE3337">
        <w:rPr>
          <w:rFonts w:asciiTheme="minorHAnsi" w:hAnsiTheme="minorHAnsi" w:cs="Times New Roman"/>
          <w:sz w:val="20"/>
          <w:szCs w:val="20"/>
        </w:rPr>
        <w:t xml:space="preserve">The Agent shall within five (5) Business Days of receiving a written notice by Principal , provide the Principal with any information or details in relation to the Services, Income, Accounts and the Asset that the Principal reasonably requires. </w:t>
      </w:r>
    </w:p>
    <w:bookmarkStart w:id="24" w:name="_Ref194474251"/>
    <w:bookmarkStart w:id="25" w:name="_Ref194479294"/>
    <w:p w:rsidR="000D6455" w:rsidRPr="00FE3337" w:rsidRDefault="000033DA" w:rsidP="000D6455">
      <w:pPr>
        <w:pStyle w:val="TOC1"/>
        <w:tabs>
          <w:tab w:val="clear" w:pos="360"/>
          <w:tab w:val="num" w:pos="709"/>
        </w:tabs>
        <w:rPr>
          <w:rFonts w:asciiTheme="minorHAnsi" w:hAnsiTheme="minorHAnsi" w:cs="Times New Roman"/>
        </w:rPr>
      </w:pPr>
      <w:r w:rsidRPr="00FE3337">
        <w:rPr>
          <w:rFonts w:asciiTheme="minorHAnsi" w:hAnsiTheme="minorHAnsi" w:cs="Times New Roman"/>
        </w:rPr>
        <w:fldChar w:fldCharType="begin"/>
      </w:r>
      <w:r w:rsidR="000D6455" w:rsidRPr="00FE3337">
        <w:rPr>
          <w:rFonts w:asciiTheme="minorHAnsi" w:hAnsiTheme="minorHAnsi" w:cs="Times New Roman"/>
        </w:rPr>
        <w:instrText>tc "</w:instrText>
      </w:r>
      <w:bookmarkStart w:id="26" w:name="_Toc206148667"/>
      <w:r w:rsidR="000D6455" w:rsidRPr="00FE3337">
        <w:rPr>
          <w:rFonts w:asciiTheme="minorHAnsi" w:hAnsiTheme="minorHAnsi" w:cs="Times New Roman"/>
        </w:rPr>
        <w:instrText>5.</w:instrText>
      </w:r>
      <w:r w:rsidR="000D6455" w:rsidRPr="00FE3337">
        <w:rPr>
          <w:rFonts w:asciiTheme="minorHAnsi" w:hAnsiTheme="minorHAnsi" w:cs="Times New Roman"/>
        </w:rPr>
        <w:tab/>
        <w:instrText>Income periods</w:instrText>
      </w:r>
      <w:bookmarkEnd w:id="26"/>
      <w:r w:rsidR="000D6455" w:rsidRPr="00FE3337">
        <w:rPr>
          <w:rFonts w:asciiTheme="minorHAnsi" w:hAnsiTheme="minorHAnsi" w:cs="Times New Roman"/>
        </w:rPr>
        <w:instrText>" \l 1</w:instrText>
      </w:r>
      <w:r w:rsidRPr="00FE3337">
        <w:rPr>
          <w:rFonts w:asciiTheme="minorHAnsi" w:hAnsiTheme="minorHAnsi" w:cs="Times New Roman"/>
        </w:rPr>
        <w:fldChar w:fldCharType="end"/>
      </w:r>
      <w:bookmarkStart w:id="27" w:name="_Ref205715090"/>
      <w:bookmarkStart w:id="28" w:name="_Toc355090532"/>
      <w:r w:rsidR="000D6455" w:rsidRPr="00FE3337">
        <w:rPr>
          <w:rFonts w:asciiTheme="minorHAnsi" w:hAnsiTheme="minorHAnsi" w:cs="Times New Roman"/>
        </w:rPr>
        <w:t>INCOME PAYMENT PERIODS</w:t>
      </w:r>
      <w:bookmarkEnd w:id="24"/>
      <w:bookmarkEnd w:id="25"/>
      <w:bookmarkEnd w:id="27"/>
      <w:bookmarkEnd w:id="28"/>
    </w:p>
    <w:p w:rsidR="000D6455" w:rsidRPr="00FE3337" w:rsidRDefault="000D6455" w:rsidP="000D6455">
      <w:pPr>
        <w:pStyle w:val="Level2"/>
        <w:rPr>
          <w:rFonts w:asciiTheme="minorHAnsi" w:hAnsiTheme="minorHAnsi" w:cs="Times New Roman"/>
          <w:b/>
          <w:sz w:val="20"/>
          <w:szCs w:val="20"/>
        </w:rPr>
      </w:pPr>
      <w:bookmarkStart w:id="29" w:name="_Ref194727709"/>
      <w:r w:rsidRPr="00FE3337">
        <w:rPr>
          <w:rFonts w:asciiTheme="minorHAnsi" w:hAnsiTheme="minorHAnsi" w:cs="Times New Roman"/>
          <w:b/>
          <w:sz w:val="20"/>
          <w:szCs w:val="20"/>
        </w:rPr>
        <w:t>Income Payment Periods</w:t>
      </w:r>
      <w:bookmarkEnd w:id="29"/>
    </w:p>
    <w:p w:rsidR="000D6455" w:rsidRPr="00FE3337" w:rsidRDefault="000D6455" w:rsidP="000D6455">
      <w:pPr>
        <w:pStyle w:val="Body2"/>
        <w:rPr>
          <w:rFonts w:asciiTheme="minorHAnsi" w:hAnsiTheme="minorHAnsi" w:cs="Times New Roman"/>
          <w:sz w:val="20"/>
          <w:szCs w:val="20"/>
        </w:rPr>
      </w:pPr>
      <w:r w:rsidRPr="00FE3337">
        <w:rPr>
          <w:rFonts w:asciiTheme="minorHAnsi" w:hAnsiTheme="minorHAnsi" w:cs="Times New Roman"/>
          <w:sz w:val="20"/>
          <w:szCs w:val="20"/>
        </w:rPr>
        <w:t>The parties agree that Income due and payable to Principal will be made at the end of each period (each, an "</w:t>
      </w:r>
      <w:r w:rsidRPr="00FE3337">
        <w:rPr>
          <w:rFonts w:asciiTheme="minorHAnsi" w:hAnsiTheme="minorHAnsi" w:cs="Times New Roman"/>
          <w:b/>
          <w:sz w:val="20"/>
          <w:szCs w:val="20"/>
        </w:rPr>
        <w:t>Income Payment Period</w:t>
      </w:r>
      <w:r w:rsidRPr="00FE3337">
        <w:rPr>
          <w:rFonts w:asciiTheme="minorHAnsi" w:hAnsiTheme="minorHAnsi" w:cs="Times New Roman"/>
          <w:sz w:val="20"/>
          <w:szCs w:val="20"/>
        </w:rPr>
        <w:t>") to be determined as follows:</w:t>
      </w:r>
    </w:p>
    <w:p w:rsidR="000D6455" w:rsidRPr="00FE3337" w:rsidRDefault="000D6455" w:rsidP="000D6455">
      <w:pPr>
        <w:pStyle w:val="Level3"/>
        <w:numPr>
          <w:ilvl w:val="2"/>
          <w:numId w:val="9"/>
        </w:numPr>
        <w:rPr>
          <w:rFonts w:asciiTheme="minorHAnsi" w:hAnsiTheme="minorHAnsi" w:cs="Times New Roman"/>
          <w:sz w:val="20"/>
          <w:szCs w:val="20"/>
        </w:rPr>
      </w:pPr>
      <w:r w:rsidRPr="00FE3337">
        <w:rPr>
          <w:rFonts w:asciiTheme="minorHAnsi" w:hAnsiTheme="minorHAnsi" w:cs="Times New Roman"/>
          <w:sz w:val="20"/>
          <w:szCs w:val="20"/>
        </w:rPr>
        <w:t>Principal will notify the Agent of the Expected Income Amount in relation to the Income Payment Period set out in a notice substantially in the form set out in Schedule 1 (an “</w:t>
      </w:r>
      <w:r w:rsidRPr="00FE3337">
        <w:rPr>
          <w:rFonts w:asciiTheme="minorHAnsi" w:hAnsiTheme="minorHAnsi" w:cs="Times New Roman"/>
          <w:b/>
          <w:sz w:val="20"/>
          <w:szCs w:val="20"/>
        </w:rPr>
        <w:t>Expected Income Amount Notice</w:t>
      </w:r>
      <w:r w:rsidRPr="00FE3337">
        <w:rPr>
          <w:rFonts w:asciiTheme="minorHAnsi" w:hAnsiTheme="minorHAnsi" w:cs="Times New Roman"/>
          <w:sz w:val="20"/>
          <w:szCs w:val="20"/>
        </w:rPr>
        <w:t>”).</w:t>
      </w:r>
    </w:p>
    <w:p w:rsidR="000D6455" w:rsidRPr="00FE3337" w:rsidRDefault="000D6455" w:rsidP="000D6455">
      <w:pPr>
        <w:pStyle w:val="Level3"/>
        <w:numPr>
          <w:ilvl w:val="2"/>
          <w:numId w:val="9"/>
        </w:numPr>
        <w:rPr>
          <w:rFonts w:asciiTheme="minorHAnsi" w:hAnsiTheme="minorHAnsi" w:cs="Times New Roman"/>
          <w:sz w:val="20"/>
        </w:rPr>
      </w:pPr>
      <w:r w:rsidRPr="00FE3337">
        <w:rPr>
          <w:rFonts w:asciiTheme="minorHAnsi" w:hAnsiTheme="minorHAnsi" w:cs="Times New Roman"/>
          <w:sz w:val="20"/>
        </w:rPr>
        <w:t>Each Expected Income Amount Notice will be delivered to the Agent not later than ____________ [Abu Dhabi] time on the Expected Income Calculation Day applicable to that Income Payment Period.</w:t>
      </w:r>
    </w:p>
    <w:p w:rsidR="000D6455" w:rsidRPr="00FE3337" w:rsidRDefault="000D6455" w:rsidP="000D6455">
      <w:pPr>
        <w:pStyle w:val="Level3"/>
        <w:numPr>
          <w:ilvl w:val="2"/>
          <w:numId w:val="9"/>
        </w:numPr>
        <w:rPr>
          <w:rFonts w:asciiTheme="minorHAnsi" w:hAnsiTheme="minorHAnsi" w:cs="Times New Roman"/>
          <w:sz w:val="20"/>
          <w:szCs w:val="20"/>
        </w:rPr>
      </w:pPr>
      <w:r w:rsidRPr="00FE3337">
        <w:rPr>
          <w:rFonts w:asciiTheme="minorHAnsi" w:hAnsiTheme="minorHAnsi" w:cs="Times New Roman"/>
          <w:sz w:val="20"/>
          <w:szCs w:val="20"/>
        </w:rPr>
        <w:t>Each Income Payment Period will be for [●] months each commencing from the date of this Agreement.</w:t>
      </w:r>
    </w:p>
    <w:p w:rsidR="000D6455" w:rsidRPr="00FE3337" w:rsidRDefault="000D6455" w:rsidP="000D6455">
      <w:pPr>
        <w:pStyle w:val="Level2"/>
        <w:rPr>
          <w:rFonts w:asciiTheme="minorHAnsi" w:hAnsiTheme="minorHAnsi" w:cs="Times New Roman"/>
          <w:sz w:val="20"/>
          <w:szCs w:val="20"/>
        </w:rPr>
      </w:pPr>
      <w:r w:rsidRPr="00FE3337">
        <w:rPr>
          <w:rFonts w:asciiTheme="minorHAnsi" w:hAnsiTheme="minorHAnsi" w:cs="Times New Roman"/>
          <w:b/>
          <w:sz w:val="20"/>
          <w:szCs w:val="20"/>
        </w:rPr>
        <w:t>Business Day Convention</w:t>
      </w:r>
    </w:p>
    <w:p w:rsidR="000D6455" w:rsidRPr="00FE3337" w:rsidRDefault="000D6455" w:rsidP="000D6455">
      <w:pPr>
        <w:pStyle w:val="Body2"/>
        <w:rPr>
          <w:rFonts w:asciiTheme="minorHAnsi" w:hAnsiTheme="minorHAnsi" w:cs="Times New Roman"/>
          <w:sz w:val="20"/>
          <w:szCs w:val="20"/>
        </w:rPr>
      </w:pPr>
      <w:r w:rsidRPr="00FE3337">
        <w:rPr>
          <w:rFonts w:asciiTheme="minorHAnsi" w:hAnsiTheme="minorHAnsi" w:cs="Times New Roman"/>
          <w:sz w:val="20"/>
          <w:szCs w:val="20"/>
        </w:rPr>
        <w:t>If an Income Payment Period would otherwise end on a day which is not a Business Day, that Income Payment Period will instead end on the next Business Day in that calendar month (if there is one) or the preceding Business Day (if there is not).</w:t>
      </w:r>
    </w:p>
    <w:p w:rsidR="000D6455" w:rsidRPr="00FE3337" w:rsidRDefault="000033DA" w:rsidP="000D6455">
      <w:pPr>
        <w:pStyle w:val="TOC1"/>
        <w:tabs>
          <w:tab w:val="clear" w:pos="360"/>
          <w:tab w:val="num" w:pos="709"/>
        </w:tabs>
        <w:rPr>
          <w:rFonts w:asciiTheme="minorHAnsi" w:hAnsiTheme="minorHAnsi" w:cs="Times New Roman"/>
        </w:rPr>
      </w:pPr>
      <w:r w:rsidRPr="00FE3337">
        <w:rPr>
          <w:rFonts w:asciiTheme="minorHAnsi" w:hAnsiTheme="minorHAnsi" w:cs="Times New Roman"/>
        </w:rPr>
        <w:fldChar w:fldCharType="begin"/>
      </w:r>
      <w:r w:rsidR="000D6455" w:rsidRPr="00FE3337">
        <w:rPr>
          <w:rFonts w:asciiTheme="minorHAnsi" w:hAnsiTheme="minorHAnsi" w:cs="Times New Roman"/>
        </w:rPr>
        <w:instrText>tc "</w:instrText>
      </w:r>
      <w:bookmarkStart w:id="30" w:name="_Toc206148668"/>
      <w:r w:rsidR="000D6455" w:rsidRPr="00FE3337">
        <w:rPr>
          <w:rFonts w:asciiTheme="minorHAnsi" w:hAnsiTheme="minorHAnsi" w:cs="Times New Roman"/>
        </w:rPr>
        <w:instrText>6.</w:instrText>
      </w:r>
      <w:r w:rsidR="000D6455" w:rsidRPr="00FE3337">
        <w:rPr>
          <w:rFonts w:asciiTheme="minorHAnsi" w:hAnsiTheme="minorHAnsi" w:cs="Times New Roman"/>
        </w:rPr>
        <w:tab/>
        <w:instrText>Income Payment</w:instrText>
      </w:r>
      <w:bookmarkEnd w:id="30"/>
      <w:r w:rsidR="000D6455" w:rsidRPr="00FE3337">
        <w:rPr>
          <w:rFonts w:asciiTheme="minorHAnsi" w:hAnsiTheme="minorHAnsi" w:cs="Times New Roman"/>
        </w:rPr>
        <w:instrText>" \l 1</w:instrText>
      </w:r>
      <w:r w:rsidRPr="00FE3337">
        <w:rPr>
          <w:rFonts w:asciiTheme="minorHAnsi" w:hAnsiTheme="minorHAnsi" w:cs="Times New Roman"/>
        </w:rPr>
        <w:fldChar w:fldCharType="end"/>
      </w:r>
      <w:bookmarkStart w:id="31" w:name="_Ref205715099"/>
      <w:bookmarkStart w:id="32" w:name="_Toc355090533"/>
      <w:r w:rsidR="000D6455" w:rsidRPr="00FE3337">
        <w:rPr>
          <w:rFonts w:asciiTheme="minorHAnsi" w:hAnsiTheme="minorHAnsi" w:cs="Times New Roman"/>
        </w:rPr>
        <w:t>INCOME PAYMENT</w:t>
      </w:r>
      <w:bookmarkEnd w:id="31"/>
      <w:bookmarkEnd w:id="32"/>
    </w:p>
    <w:p w:rsidR="000D6455" w:rsidRPr="00FE3337" w:rsidRDefault="000D6455" w:rsidP="000D6455">
      <w:pPr>
        <w:pStyle w:val="Level2"/>
        <w:rPr>
          <w:rFonts w:asciiTheme="minorHAnsi" w:hAnsiTheme="minorHAnsi" w:cs="Times New Roman"/>
          <w:sz w:val="20"/>
          <w:szCs w:val="20"/>
        </w:rPr>
      </w:pPr>
      <w:r w:rsidRPr="00FE3337">
        <w:rPr>
          <w:rFonts w:asciiTheme="minorHAnsi" w:hAnsiTheme="minorHAnsi" w:cs="Times New Roman"/>
          <w:sz w:val="20"/>
          <w:szCs w:val="20"/>
        </w:rPr>
        <w:t>On the last Business Day of each Income Payment Period (an “</w:t>
      </w:r>
      <w:r w:rsidRPr="00FE3337">
        <w:rPr>
          <w:rFonts w:asciiTheme="minorHAnsi" w:hAnsiTheme="minorHAnsi" w:cs="Times New Roman"/>
          <w:b/>
          <w:sz w:val="20"/>
          <w:szCs w:val="20"/>
        </w:rPr>
        <w:t>Income Payment Date</w:t>
      </w:r>
      <w:r w:rsidRPr="00FE3337">
        <w:rPr>
          <w:rFonts w:asciiTheme="minorHAnsi" w:hAnsiTheme="minorHAnsi" w:cs="Times New Roman"/>
          <w:sz w:val="20"/>
          <w:szCs w:val="20"/>
        </w:rPr>
        <w:t>”), the Principal shall, subject to this clause 6, debit the Expected Income Amount from the Income Account</w:t>
      </w:r>
    </w:p>
    <w:p w:rsidR="000D6455" w:rsidRPr="00FE3337" w:rsidRDefault="000D6455" w:rsidP="000D6455">
      <w:pPr>
        <w:pStyle w:val="Level2"/>
        <w:rPr>
          <w:rFonts w:asciiTheme="minorHAnsi" w:hAnsiTheme="minorHAnsi" w:cs="Times New Roman"/>
          <w:sz w:val="20"/>
          <w:szCs w:val="20"/>
        </w:rPr>
      </w:pPr>
      <w:r w:rsidRPr="00FE3337">
        <w:rPr>
          <w:rFonts w:asciiTheme="minorHAnsi" w:hAnsiTheme="minorHAnsi" w:cs="Times New Roman"/>
          <w:sz w:val="20"/>
          <w:szCs w:val="20"/>
        </w:rPr>
        <w:t>If the Income payable to Principal on an Income Payment Date is greater than the Expected Income Amount, that surplus Income will be used as a reserve for the payment of future Income and must be credited to the Income Reserve Account accordingly by the Agent.</w:t>
      </w:r>
    </w:p>
    <w:p w:rsidR="000D6455" w:rsidRPr="00FE3337" w:rsidRDefault="000D6455" w:rsidP="000D6455">
      <w:pPr>
        <w:pStyle w:val="Level2"/>
        <w:rPr>
          <w:rFonts w:asciiTheme="minorHAnsi" w:hAnsiTheme="minorHAnsi" w:cs="Times New Roman"/>
          <w:sz w:val="20"/>
          <w:szCs w:val="20"/>
        </w:rPr>
      </w:pPr>
      <w:r w:rsidRPr="00FE3337">
        <w:rPr>
          <w:rFonts w:asciiTheme="minorHAnsi" w:hAnsiTheme="minorHAnsi" w:cs="Times New Roman"/>
          <w:sz w:val="20"/>
          <w:szCs w:val="20"/>
        </w:rPr>
        <w:t xml:space="preserve">If there would be a shortfall of funds to enable the Agent to pay the Expected Income Amount in full on the Income Payment Date, the Agent shall first meet such shortfall from and out of the Income Reserve Account. If the funds standing to the credit of the Income Reserve Account are insufficient then the Agent may (on an on-account basis (subject to claw-back on the Maturity Date)), subject to no Event of Default continuing pay Principal the shortfall of the Expected Income Amount on account of future Income to be received. </w:t>
      </w:r>
    </w:p>
    <w:p w:rsidR="000D6455" w:rsidRPr="00FE3337" w:rsidRDefault="000D6455" w:rsidP="000D6455">
      <w:pPr>
        <w:pStyle w:val="Level2"/>
        <w:rPr>
          <w:rFonts w:asciiTheme="minorHAnsi" w:hAnsiTheme="minorHAnsi" w:cs="Times New Roman"/>
          <w:sz w:val="20"/>
          <w:szCs w:val="20"/>
          <w:lang w:val="en-US"/>
        </w:rPr>
      </w:pPr>
      <w:r w:rsidRPr="00FE3337">
        <w:rPr>
          <w:rFonts w:asciiTheme="minorHAnsi" w:hAnsiTheme="minorHAnsi" w:cs="Times New Roman"/>
          <w:sz w:val="20"/>
          <w:szCs w:val="20"/>
          <w:lang w:val="en-US"/>
        </w:rPr>
        <w:t>If the Agent, at any time, realizes that in respect of an Income Payment Period the Expected Income Amount may not be achievable or the Agent anticipates that the occurrence of certain foreseeable circumstances in the future will have adverse effects on the ability to achieve the Expected Income Amount in respect of an Income Payment Period (as set out in the Relevant Investment Plan) it will immediately inform the Principal</w:t>
      </w:r>
      <w:r w:rsidRPr="00FE3337">
        <w:rPr>
          <w:rFonts w:asciiTheme="minorHAnsi" w:hAnsiTheme="minorHAnsi" w:cs="Times New Roman"/>
          <w:sz w:val="20"/>
          <w:szCs w:val="20"/>
        </w:rPr>
        <w:t xml:space="preserve">. </w:t>
      </w:r>
    </w:p>
    <w:p w:rsidR="000D6455" w:rsidRPr="00FE3337" w:rsidRDefault="000D6455" w:rsidP="000D6455">
      <w:pPr>
        <w:pStyle w:val="Level2"/>
        <w:rPr>
          <w:rFonts w:asciiTheme="minorHAnsi" w:hAnsiTheme="minorHAnsi" w:cs="Times New Roman"/>
        </w:rPr>
      </w:pPr>
      <w:r w:rsidRPr="00FE3337">
        <w:rPr>
          <w:rFonts w:asciiTheme="minorHAnsi" w:hAnsiTheme="minorHAnsi" w:cs="Times New Roman"/>
          <w:sz w:val="20"/>
          <w:szCs w:val="20"/>
        </w:rPr>
        <w:t>Subject to Clause 6.4, the Principal shall have the right to terminate this Agency Agreement at any time during its period and without cause upon giving the Agent written notice. In case of termination, Principal shall pay all fees and other amounts due to the Agent up to the date of termination and the Agent shall pay all amounts due to Principal and shall hand over all the documents, deeds, cheques, instruments and agreements related to the Asset and co-operate in good faith to facilitate the delivery and handing over of the Asset to Principal or any other party as may be nominated by Principal. Principal shall be entitled to set-off any amounts owed to the Agent against any amount due to the Bank under the Transaction Documents.</w:t>
      </w:r>
    </w:p>
    <w:p w:rsidR="000D6455" w:rsidRPr="00FE3337" w:rsidRDefault="000D6455" w:rsidP="000D6455">
      <w:pPr>
        <w:pStyle w:val="TOC1"/>
        <w:tabs>
          <w:tab w:val="clear" w:pos="360"/>
          <w:tab w:val="num" w:pos="709"/>
        </w:tabs>
        <w:rPr>
          <w:rFonts w:asciiTheme="minorHAnsi" w:hAnsiTheme="minorHAnsi" w:cs="Times New Roman"/>
          <w:color w:val="000000" w:themeColor="text1"/>
        </w:rPr>
      </w:pPr>
      <w:bookmarkStart w:id="33" w:name="_Toc317614185"/>
      <w:bookmarkStart w:id="34" w:name="_Toc355090534"/>
      <w:bookmarkStart w:id="35" w:name="_Ref197161552"/>
      <w:bookmarkStart w:id="36" w:name="_Ref197247748"/>
      <w:bookmarkEnd w:id="33"/>
      <w:r w:rsidRPr="00FE3337">
        <w:rPr>
          <w:rFonts w:asciiTheme="minorHAnsi" w:hAnsiTheme="minorHAnsi" w:cs="Times New Roman"/>
          <w:color w:val="000000" w:themeColor="text1"/>
        </w:rPr>
        <w:t>LATE PAYMENT AMOUNT</w:t>
      </w:r>
      <w:bookmarkEnd w:id="34"/>
    </w:p>
    <w:p w:rsidR="000D6455" w:rsidRPr="00FE3337" w:rsidRDefault="000D6455" w:rsidP="000D6455">
      <w:pPr>
        <w:spacing w:after="240"/>
        <w:ind w:left="709"/>
        <w:rPr>
          <w:rFonts w:asciiTheme="minorHAnsi" w:hAnsiTheme="minorHAnsi" w:cs="Times New Roman"/>
          <w:sz w:val="20"/>
        </w:rPr>
      </w:pPr>
      <w:r w:rsidRPr="00FE3337">
        <w:rPr>
          <w:rFonts w:asciiTheme="minorHAnsi" w:hAnsiTheme="minorHAnsi" w:cs="Times New Roman"/>
          <w:color w:val="000000" w:themeColor="text1"/>
          <w:sz w:val="20"/>
        </w:rPr>
        <w:t xml:space="preserve">If the Agent fails to pay to the Principal any amount due under this Agreement at the time, in the currency, and in the manner specified herein, the Agent irrevocably and unconditionally undertakes to donate to charity, if the Principal  demands,  a sum at the rate of </w:t>
      </w:r>
      <w:bookmarkStart w:id="37" w:name="Text10"/>
      <w:bookmarkEnd w:id="37"/>
      <w:r w:rsidRPr="00FE3337">
        <w:rPr>
          <w:rFonts w:asciiTheme="minorHAnsi" w:hAnsiTheme="minorHAnsi" w:cs="Times New Roman"/>
          <w:color w:val="000000" w:themeColor="text1"/>
          <w:sz w:val="20"/>
        </w:rPr>
        <w:t xml:space="preserve">1 % per annum </w:t>
      </w:r>
      <w:r w:rsidRPr="00FE3337">
        <w:rPr>
          <w:rFonts w:asciiTheme="minorHAnsi" w:hAnsiTheme="minorHAnsi" w:cs="Times New Roman"/>
          <w:color w:val="000000" w:themeColor="text1"/>
          <w:sz w:val="20"/>
          <w:szCs w:val="20"/>
        </w:rPr>
        <w:t>over the Margin</w:t>
      </w:r>
      <w:r w:rsidRPr="00FE3337">
        <w:rPr>
          <w:rFonts w:asciiTheme="minorHAnsi" w:hAnsiTheme="minorHAnsi" w:cs="Times New Roman"/>
          <w:color w:val="000000" w:themeColor="text1"/>
          <w:sz w:val="20"/>
        </w:rPr>
        <w:t>on the overdue amount which shall be handed over to the Principal to be donated on the Agent's behalf to such charitable foundations or scientific or medical institutions or for any other</w:t>
      </w:r>
      <w:r w:rsidRPr="00FE3337">
        <w:rPr>
          <w:rFonts w:asciiTheme="minorHAnsi" w:hAnsiTheme="minorHAnsi" w:cs="Times New Roman"/>
          <w:sz w:val="20"/>
        </w:rPr>
        <w:t xml:space="preserve"> charitable cause as the Principal may select under the supervision of its Fatwa and Shariah Supervisory Board.</w:t>
      </w:r>
    </w:p>
    <w:p w:rsidR="000D6455" w:rsidRPr="00FE3337" w:rsidRDefault="000033DA" w:rsidP="000D6455">
      <w:pPr>
        <w:pStyle w:val="TOC1"/>
        <w:tabs>
          <w:tab w:val="clear" w:pos="360"/>
          <w:tab w:val="num" w:pos="709"/>
        </w:tabs>
        <w:rPr>
          <w:rFonts w:asciiTheme="minorHAnsi" w:hAnsiTheme="minorHAnsi" w:cs="Times New Roman"/>
        </w:rPr>
      </w:pPr>
      <w:r w:rsidRPr="00FE3337">
        <w:rPr>
          <w:rFonts w:asciiTheme="minorHAnsi" w:hAnsiTheme="minorHAnsi" w:cs="Times New Roman"/>
        </w:rPr>
        <w:fldChar w:fldCharType="begin"/>
      </w:r>
      <w:r w:rsidR="000D6455" w:rsidRPr="00FE3337">
        <w:rPr>
          <w:rFonts w:asciiTheme="minorHAnsi" w:hAnsiTheme="minorHAnsi" w:cs="Times New Roman"/>
        </w:rPr>
        <w:instrText>tc "</w:instrText>
      </w:r>
      <w:bookmarkStart w:id="38" w:name="_Toc205897849"/>
      <w:bookmarkStart w:id="39" w:name="_Toc206148672"/>
      <w:r w:rsidR="000D6455" w:rsidRPr="00FE3337">
        <w:rPr>
          <w:rFonts w:asciiTheme="minorHAnsi" w:hAnsiTheme="minorHAnsi" w:cs="Times New Roman"/>
        </w:rPr>
        <w:instrText>7.</w:instrText>
      </w:r>
      <w:r w:rsidR="000D6455" w:rsidRPr="00FE3337">
        <w:rPr>
          <w:rFonts w:asciiTheme="minorHAnsi" w:hAnsiTheme="minorHAnsi" w:cs="Times New Roman"/>
        </w:rPr>
        <w:tab/>
        <w:instrText>Governing law</w:instrText>
      </w:r>
      <w:bookmarkEnd w:id="38"/>
      <w:bookmarkEnd w:id="39"/>
      <w:r w:rsidR="000D6455" w:rsidRPr="00FE3337">
        <w:rPr>
          <w:rFonts w:asciiTheme="minorHAnsi" w:hAnsiTheme="minorHAnsi" w:cs="Times New Roman"/>
        </w:rPr>
        <w:instrText>" \l 1</w:instrText>
      </w:r>
      <w:r w:rsidRPr="00FE3337">
        <w:rPr>
          <w:rFonts w:asciiTheme="minorHAnsi" w:hAnsiTheme="minorHAnsi" w:cs="Times New Roman"/>
        </w:rPr>
        <w:fldChar w:fldCharType="end"/>
      </w:r>
      <w:bookmarkStart w:id="40" w:name="_Ref205629135"/>
      <w:bookmarkStart w:id="41" w:name="_Toc355090535"/>
      <w:r w:rsidR="000D6455" w:rsidRPr="00FE3337">
        <w:rPr>
          <w:rFonts w:asciiTheme="minorHAnsi" w:hAnsiTheme="minorHAnsi" w:cs="Times New Roman"/>
        </w:rPr>
        <w:t>GOVERNING LAW</w:t>
      </w:r>
      <w:bookmarkEnd w:id="35"/>
      <w:bookmarkEnd w:id="36"/>
      <w:bookmarkEnd w:id="40"/>
      <w:r w:rsidR="000D6455" w:rsidRPr="00FE3337">
        <w:rPr>
          <w:rFonts w:asciiTheme="minorHAnsi" w:hAnsiTheme="minorHAnsi" w:cs="Times New Roman"/>
        </w:rPr>
        <w:t xml:space="preserve"> AND ENFORCEMENT</w:t>
      </w:r>
      <w:bookmarkEnd w:id="41"/>
    </w:p>
    <w:p w:rsidR="000D6455" w:rsidRPr="00FE3337" w:rsidRDefault="000D6455" w:rsidP="000D6455">
      <w:pPr>
        <w:pStyle w:val="Level2"/>
        <w:keepNext/>
        <w:rPr>
          <w:rFonts w:asciiTheme="minorHAnsi" w:hAnsiTheme="minorHAnsi" w:cs="Times New Roman"/>
          <w:sz w:val="20"/>
          <w:szCs w:val="20"/>
        </w:rPr>
      </w:pPr>
      <w:r w:rsidRPr="00FE3337">
        <w:rPr>
          <w:rFonts w:asciiTheme="minorHAnsi" w:hAnsiTheme="minorHAnsi" w:cs="Times New Roman"/>
          <w:b/>
          <w:sz w:val="20"/>
          <w:szCs w:val="20"/>
        </w:rPr>
        <w:t>Governing law and dispute resolution</w:t>
      </w:r>
    </w:p>
    <w:p w:rsidR="000D6455" w:rsidRPr="00FE3337" w:rsidRDefault="000D6455" w:rsidP="000D6455">
      <w:pPr>
        <w:pStyle w:val="ListParagraph"/>
        <w:numPr>
          <w:ilvl w:val="0"/>
          <w:numId w:val="10"/>
        </w:numPr>
        <w:bidi w:val="0"/>
        <w:spacing w:after="210" w:line="264" w:lineRule="auto"/>
        <w:jc w:val="both"/>
        <w:outlineLvl w:val="1"/>
        <w:rPr>
          <w:rFonts w:asciiTheme="minorHAnsi" w:eastAsia="Arial Unicode MS" w:hAnsiTheme="minorHAnsi"/>
          <w:vanish/>
          <w:sz w:val="20"/>
          <w:szCs w:val="20"/>
          <w:lang w:val="en-GB" w:eastAsia="zh-CN"/>
        </w:rPr>
      </w:pPr>
    </w:p>
    <w:p w:rsidR="000D6455" w:rsidRPr="00FE3337" w:rsidRDefault="000D6455" w:rsidP="000D6455">
      <w:pPr>
        <w:pStyle w:val="ListParagraph"/>
        <w:numPr>
          <w:ilvl w:val="0"/>
          <w:numId w:val="10"/>
        </w:numPr>
        <w:bidi w:val="0"/>
        <w:spacing w:after="210" w:line="264" w:lineRule="auto"/>
        <w:jc w:val="both"/>
        <w:outlineLvl w:val="1"/>
        <w:rPr>
          <w:rFonts w:asciiTheme="minorHAnsi" w:eastAsia="Arial Unicode MS" w:hAnsiTheme="minorHAnsi"/>
          <w:vanish/>
          <w:sz w:val="20"/>
          <w:szCs w:val="20"/>
          <w:lang w:val="en-GB" w:eastAsia="zh-CN"/>
        </w:rPr>
      </w:pPr>
    </w:p>
    <w:p w:rsidR="000D6455" w:rsidRPr="00FE3337" w:rsidRDefault="000D6455" w:rsidP="000D6455">
      <w:pPr>
        <w:pStyle w:val="ListParagraph"/>
        <w:numPr>
          <w:ilvl w:val="1"/>
          <w:numId w:val="10"/>
        </w:numPr>
        <w:bidi w:val="0"/>
        <w:spacing w:after="210" w:line="264" w:lineRule="auto"/>
        <w:jc w:val="both"/>
        <w:outlineLvl w:val="1"/>
        <w:rPr>
          <w:rFonts w:asciiTheme="minorHAnsi" w:eastAsia="Arial Unicode MS" w:hAnsiTheme="minorHAnsi"/>
          <w:vanish/>
          <w:sz w:val="20"/>
          <w:szCs w:val="20"/>
          <w:lang w:val="en-GB" w:eastAsia="zh-CN"/>
        </w:rPr>
      </w:pPr>
    </w:p>
    <w:p w:rsidR="000D6455" w:rsidRPr="00FE3337" w:rsidRDefault="000D6455" w:rsidP="000D6455">
      <w:pPr>
        <w:pStyle w:val="Level2"/>
        <w:numPr>
          <w:ilvl w:val="2"/>
          <w:numId w:val="10"/>
        </w:numPr>
        <w:rPr>
          <w:rFonts w:asciiTheme="minorHAnsi" w:hAnsiTheme="minorHAnsi" w:cs="Times New Roman"/>
          <w:sz w:val="20"/>
          <w:szCs w:val="20"/>
        </w:rPr>
      </w:pPr>
      <w:r w:rsidRPr="00FE3337">
        <w:rPr>
          <w:rFonts w:asciiTheme="minorHAnsi" w:hAnsiTheme="minorHAnsi" w:cs="Times New Roman"/>
          <w:sz w:val="20"/>
          <w:szCs w:val="20"/>
        </w:rPr>
        <w:t>This Agency Agreement shall be governed by the laws of the United Arab Emirates to the extent that these laws do not conflict with the principles of Shariah as set out in the Shariah Standards published by the AAOIFI and as interpreted by the Fatwa and Shariah Supervisory Board of the Principal, in which case the principles of Shariah shall prevail.</w:t>
      </w:r>
    </w:p>
    <w:p w:rsidR="000D6455" w:rsidRPr="00FE3337" w:rsidRDefault="000D6455" w:rsidP="000D6455">
      <w:pPr>
        <w:pStyle w:val="Level2"/>
        <w:numPr>
          <w:ilvl w:val="2"/>
          <w:numId w:val="10"/>
        </w:numPr>
        <w:rPr>
          <w:rFonts w:asciiTheme="minorHAnsi" w:hAnsiTheme="minorHAnsi" w:cs="Times New Roman"/>
          <w:color w:val="000000"/>
          <w:sz w:val="20"/>
          <w:szCs w:val="20"/>
          <w:lang w:eastAsia="en-GB"/>
        </w:rPr>
      </w:pPr>
      <w:r w:rsidRPr="00FE3337">
        <w:rPr>
          <w:rFonts w:asciiTheme="minorHAnsi" w:hAnsiTheme="minorHAnsi" w:cs="Times New Roman"/>
          <w:color w:val="000000"/>
          <w:sz w:val="20"/>
          <w:szCs w:val="20"/>
          <w:lang w:eastAsia="en-GB"/>
        </w:rPr>
        <w:t xml:space="preserve">The courts of the United Arab Emirates shall </w:t>
      </w:r>
      <w:r w:rsidRPr="00FE3337">
        <w:rPr>
          <w:rFonts w:asciiTheme="minorHAnsi" w:hAnsiTheme="minorHAnsi" w:cs="Times New Roman"/>
          <w:color w:val="000000"/>
          <w:sz w:val="20"/>
          <w:szCs w:val="20"/>
          <w:lang w:val="en-US" w:eastAsia="en-US"/>
        </w:rPr>
        <w:t xml:space="preserve">have </w:t>
      </w:r>
      <w:r w:rsidRPr="00FE3337">
        <w:rPr>
          <w:rFonts w:asciiTheme="minorHAnsi" w:hAnsiTheme="minorHAnsi" w:cs="Times New Roman"/>
          <w:color w:val="000000"/>
          <w:sz w:val="20"/>
          <w:szCs w:val="20"/>
          <w:lang w:eastAsia="en-GB"/>
        </w:rPr>
        <w:t xml:space="preserve">exclusive jurisdiction to settle any dispute arising out of or in connection with this </w:t>
      </w:r>
      <w:r w:rsidRPr="00FE3337">
        <w:rPr>
          <w:rFonts w:asciiTheme="minorHAnsi" w:hAnsiTheme="minorHAnsi" w:cs="Times New Roman"/>
          <w:bCs/>
          <w:color w:val="000000"/>
          <w:sz w:val="20"/>
          <w:szCs w:val="20"/>
          <w:lang w:eastAsia="en-GB"/>
        </w:rPr>
        <w:t>Agency Agreement</w:t>
      </w:r>
      <w:r w:rsidRPr="00FE3337">
        <w:rPr>
          <w:rFonts w:asciiTheme="minorHAnsi" w:hAnsiTheme="minorHAnsi" w:cs="Times New Roman"/>
          <w:color w:val="000000"/>
          <w:sz w:val="20"/>
          <w:szCs w:val="20"/>
          <w:lang w:eastAsia="en-GB"/>
        </w:rPr>
        <w:t xml:space="preserve"> and the Seller submits to the exclusive jurisdiction of such courts. However, the </w:t>
      </w:r>
      <w:r w:rsidRPr="00FE3337">
        <w:rPr>
          <w:rFonts w:asciiTheme="minorHAnsi" w:hAnsiTheme="minorHAnsi" w:cs="Times New Roman"/>
          <w:bCs/>
          <w:color w:val="000000"/>
          <w:sz w:val="20"/>
          <w:szCs w:val="20"/>
          <w:lang w:eastAsia="en-GB"/>
        </w:rPr>
        <w:t>Principal</w:t>
      </w:r>
      <w:r w:rsidRPr="00FE3337">
        <w:rPr>
          <w:rFonts w:asciiTheme="minorHAnsi" w:hAnsiTheme="minorHAnsi" w:cs="Times New Roman"/>
          <w:color w:val="000000"/>
          <w:sz w:val="20"/>
          <w:szCs w:val="20"/>
          <w:lang w:eastAsia="en-GB"/>
        </w:rPr>
        <w:t xml:space="preserve"> reserves the right to bring any such dispute in any other relevant jurisdiction.</w:t>
      </w:r>
    </w:p>
    <w:p w:rsidR="000D6455" w:rsidRPr="00FE3337" w:rsidRDefault="000D6455" w:rsidP="000D6455">
      <w:pPr>
        <w:pStyle w:val="Level2"/>
        <w:keepNext/>
        <w:rPr>
          <w:rFonts w:asciiTheme="minorHAnsi" w:hAnsiTheme="minorHAnsi" w:cs="Times New Roman"/>
          <w:sz w:val="20"/>
          <w:szCs w:val="20"/>
        </w:rPr>
      </w:pPr>
      <w:r w:rsidRPr="00FE3337">
        <w:rPr>
          <w:rFonts w:asciiTheme="minorHAnsi" w:hAnsiTheme="minorHAnsi" w:cs="Times New Roman"/>
          <w:b/>
          <w:sz w:val="20"/>
          <w:szCs w:val="20"/>
        </w:rPr>
        <w:t>Waiver of immunity</w:t>
      </w:r>
    </w:p>
    <w:p w:rsidR="000D6455" w:rsidRPr="00FE3337" w:rsidRDefault="000D6455" w:rsidP="000D6455">
      <w:pPr>
        <w:pStyle w:val="Body"/>
        <w:ind w:left="709"/>
        <w:rPr>
          <w:rFonts w:asciiTheme="minorHAnsi" w:hAnsiTheme="minorHAnsi" w:cs="Times New Roman"/>
          <w:sz w:val="20"/>
          <w:szCs w:val="20"/>
        </w:rPr>
      </w:pPr>
      <w:r w:rsidRPr="00FE3337">
        <w:rPr>
          <w:rFonts w:asciiTheme="minorHAnsi" w:hAnsiTheme="minorHAnsi" w:cs="Times New Roman"/>
          <w:sz w:val="20"/>
          <w:szCs w:val="20"/>
        </w:rPr>
        <w:t>The   Agent is not entitled to claim</w:t>
      </w:r>
      <w:r w:rsidRPr="00FE3337">
        <w:rPr>
          <w:rFonts w:asciiTheme="minorHAnsi" w:hAnsiTheme="minorHAnsi" w:cs="Times New Roman"/>
          <w:color w:val="000000"/>
          <w:sz w:val="20"/>
          <w:szCs w:val="20"/>
        </w:rPr>
        <w:t xml:space="preserve"> for itself or any of its assets</w:t>
      </w:r>
      <w:r w:rsidRPr="00FE3337">
        <w:rPr>
          <w:rFonts w:asciiTheme="minorHAnsi" w:hAnsiTheme="minorHAnsi" w:cs="Times New Roman"/>
          <w:sz w:val="20"/>
          <w:szCs w:val="20"/>
        </w:rPr>
        <w:t xml:space="preserve"> immunity from </w:t>
      </w:r>
      <w:r w:rsidRPr="00FE3337">
        <w:rPr>
          <w:rFonts w:asciiTheme="minorHAnsi" w:hAnsiTheme="minorHAnsi" w:cs="Times New Roman"/>
          <w:color w:val="000000"/>
          <w:sz w:val="20"/>
          <w:szCs w:val="20"/>
        </w:rPr>
        <w:t>any proceedings,</w:t>
      </w:r>
      <w:r w:rsidRPr="00FE3337">
        <w:rPr>
          <w:rFonts w:asciiTheme="minorHAnsi" w:hAnsiTheme="minorHAnsi" w:cs="Times New Roman"/>
          <w:sz w:val="20"/>
          <w:szCs w:val="20"/>
        </w:rPr>
        <w:t xml:space="preserve"> suit, execution, attachment or other legal process in </w:t>
      </w:r>
      <w:r w:rsidRPr="00FE3337">
        <w:rPr>
          <w:rFonts w:asciiTheme="minorHAnsi" w:hAnsiTheme="minorHAnsi" w:cs="Times New Roman"/>
          <w:color w:val="000000"/>
          <w:sz w:val="20"/>
          <w:szCs w:val="20"/>
        </w:rPr>
        <w:t xml:space="preserve">its jurisdiction of incorporation or </w:t>
      </w:r>
      <w:r w:rsidRPr="00FE3337">
        <w:rPr>
          <w:rFonts w:asciiTheme="minorHAnsi" w:hAnsiTheme="minorHAnsi" w:cs="Times New Roman"/>
          <w:sz w:val="20"/>
          <w:szCs w:val="20"/>
        </w:rPr>
        <w:t>any other country and the execution of the Transaction Documents by the Agent and the Agent's exercise of its rights and performance of its obligations thereunder will constitute private and commercial acts done and performed for private and commercial purposes and the Agent acknowledges that the transactions contemplated by this Agreement are commercial transactions subject to Law No. 10 of 2005 and Article 247 of Federal Law No. 11 of 1992 and to the extent that the Agent  may claim for itself or its assets or revenues immunity from suit, execution, attachment (whether in aid of execution, before judgment or otherwise) or other legal process and to the extent that such immunity (whether or not claimed) may be attributed to the Agent  or its assets or revenues, the Agent  agrees not to claim and irrevocably and unconditionally waives such immunity in relation to any proceedings.  Further, subject to Law No. 10 of 2005 and Article 247 of Federal Law No. 11 of 1992, the Agent irrevocably and unconditionally consents to the giving of any relief or the issue of any process, including, without limitation, the making, enforcement or execution against any property whatsoever (irrespective of its use or intended use) of any order or judgment made or given in connection with any proceedings.</w:t>
      </w:r>
    </w:p>
    <w:p w:rsidR="000D6455" w:rsidRPr="00FE3337" w:rsidRDefault="000D6455" w:rsidP="000D6455">
      <w:pPr>
        <w:pStyle w:val="Body"/>
        <w:rPr>
          <w:rFonts w:asciiTheme="minorHAnsi" w:hAnsiTheme="minorHAnsi" w:cs="Times New Roman"/>
          <w:b/>
          <w:bCs/>
          <w:sz w:val="20"/>
          <w:szCs w:val="20"/>
        </w:rPr>
      </w:pPr>
      <w:r w:rsidRPr="00FE3337">
        <w:rPr>
          <w:rFonts w:asciiTheme="minorHAnsi" w:hAnsiTheme="minorHAnsi" w:cs="Times New Roman"/>
          <w:b/>
          <w:bCs/>
          <w:sz w:val="20"/>
          <w:szCs w:val="20"/>
        </w:rPr>
        <w:t>This Agency Agreement is entered into by the Parties on the date stated at the beginning of this Agency Agreement.</w:t>
      </w:r>
    </w:p>
    <w:p w:rsidR="000D6455" w:rsidRPr="00FE3337" w:rsidRDefault="000D6455" w:rsidP="000D6455">
      <w:pPr>
        <w:pStyle w:val="TOC1"/>
        <w:numPr>
          <w:ilvl w:val="0"/>
          <w:numId w:val="0"/>
        </w:numPr>
        <w:jc w:val="center"/>
        <w:rPr>
          <w:rFonts w:asciiTheme="minorHAnsi" w:hAnsiTheme="minorHAnsi" w:cs="Times New Roman"/>
        </w:rPr>
      </w:pPr>
      <w:r w:rsidRPr="00FE3337">
        <w:rPr>
          <w:rFonts w:asciiTheme="minorHAnsi" w:hAnsiTheme="minorHAnsi" w:cs="Times New Roman"/>
        </w:rPr>
        <w:br w:type="page"/>
      </w:r>
      <w:r w:rsidR="000033DA" w:rsidRPr="00FE3337">
        <w:rPr>
          <w:rFonts w:asciiTheme="minorHAnsi" w:hAnsiTheme="minorHAnsi" w:cs="Times New Roman"/>
        </w:rPr>
        <w:fldChar w:fldCharType="begin"/>
      </w:r>
      <w:r w:rsidRPr="00FE3337">
        <w:rPr>
          <w:rFonts w:asciiTheme="minorHAnsi" w:hAnsiTheme="minorHAnsi" w:cs="Times New Roman"/>
        </w:rPr>
        <w:instrText>tc "</w:instrText>
      </w:r>
      <w:bookmarkStart w:id="42" w:name="_Toc206148673"/>
      <w:r w:rsidRPr="00FE3337">
        <w:rPr>
          <w:rFonts w:asciiTheme="minorHAnsi" w:hAnsiTheme="minorHAnsi" w:cs="Times New Roman"/>
        </w:rPr>
        <w:instrText>Schedule 1 -  Mandatory Cost Formula</w:instrText>
      </w:r>
      <w:bookmarkEnd w:id="42"/>
      <w:r w:rsidRPr="00FE3337">
        <w:rPr>
          <w:rFonts w:asciiTheme="minorHAnsi" w:hAnsiTheme="minorHAnsi" w:cs="Times New Roman"/>
        </w:rPr>
        <w:instrText>" \l 1</w:instrText>
      </w:r>
      <w:r w:rsidR="000033DA" w:rsidRPr="00FE3337">
        <w:rPr>
          <w:rFonts w:asciiTheme="minorHAnsi" w:hAnsiTheme="minorHAnsi" w:cs="Times New Roman"/>
        </w:rPr>
        <w:fldChar w:fldCharType="end"/>
      </w:r>
      <w:r w:rsidR="000033DA" w:rsidRPr="00FE3337">
        <w:rPr>
          <w:rFonts w:asciiTheme="minorHAnsi" w:hAnsiTheme="minorHAnsi" w:cs="Times New Roman"/>
        </w:rPr>
        <w:fldChar w:fldCharType="begin"/>
      </w:r>
      <w:r w:rsidRPr="00FE3337">
        <w:rPr>
          <w:rFonts w:asciiTheme="minorHAnsi" w:hAnsiTheme="minorHAnsi" w:cs="Times New Roman"/>
        </w:rPr>
        <w:instrText>tc "</w:instrText>
      </w:r>
      <w:bookmarkStart w:id="43" w:name="_Toc206148674"/>
      <w:r w:rsidRPr="00FE3337">
        <w:rPr>
          <w:rFonts w:asciiTheme="minorHAnsi" w:hAnsiTheme="minorHAnsi" w:cs="Times New Roman"/>
        </w:rPr>
        <w:instrText>Schedule 2 - Income Period Notice</w:instrText>
      </w:r>
      <w:bookmarkEnd w:id="43"/>
      <w:r w:rsidRPr="00FE3337">
        <w:rPr>
          <w:rFonts w:asciiTheme="minorHAnsi" w:hAnsiTheme="minorHAnsi" w:cs="Times New Roman"/>
        </w:rPr>
        <w:instrText>" \l 1</w:instrText>
      </w:r>
      <w:r w:rsidR="000033DA" w:rsidRPr="00FE3337">
        <w:rPr>
          <w:rFonts w:asciiTheme="minorHAnsi" w:hAnsiTheme="minorHAnsi" w:cs="Times New Roman"/>
        </w:rPr>
        <w:fldChar w:fldCharType="end"/>
      </w:r>
      <w:bookmarkStart w:id="44" w:name="_Toc355090536"/>
      <w:r w:rsidRPr="00FE3337">
        <w:rPr>
          <w:rFonts w:asciiTheme="minorHAnsi" w:hAnsiTheme="minorHAnsi" w:cs="Times New Roman"/>
        </w:rPr>
        <w:t>SCHEDULE 1</w:t>
      </w:r>
      <w:r w:rsidRPr="00FE3337">
        <w:rPr>
          <w:rFonts w:asciiTheme="minorHAnsi" w:hAnsiTheme="minorHAnsi" w:cs="Times New Roman"/>
        </w:rPr>
        <w:br/>
        <w:t>EXPECTED INCOME AMOUNT NOTICE</w:t>
      </w:r>
      <w:bookmarkEnd w:id="44"/>
    </w:p>
    <w:p w:rsidR="000D6455" w:rsidRPr="00FE3337" w:rsidRDefault="000D6455" w:rsidP="000D6455">
      <w:pPr>
        <w:pStyle w:val="Body"/>
        <w:rPr>
          <w:rFonts w:asciiTheme="minorHAnsi" w:hAnsiTheme="minorHAnsi" w:cs="Times New Roman"/>
          <w:b/>
          <w:bCs/>
          <w:sz w:val="20"/>
          <w:szCs w:val="20"/>
        </w:rPr>
      </w:pPr>
      <w:r w:rsidRPr="00FE3337">
        <w:rPr>
          <w:rFonts w:asciiTheme="minorHAnsi" w:hAnsiTheme="minorHAnsi" w:cs="Times New Roman"/>
          <w:b/>
          <w:bCs/>
          <w:sz w:val="20"/>
          <w:szCs w:val="20"/>
        </w:rPr>
        <w:t>From:</w:t>
      </w:r>
      <w:r w:rsidRPr="00FE3337">
        <w:rPr>
          <w:rFonts w:asciiTheme="minorHAnsi" w:hAnsiTheme="minorHAnsi" w:cs="Times New Roman"/>
          <w:b/>
          <w:bCs/>
          <w:sz w:val="20"/>
          <w:szCs w:val="20"/>
        </w:rPr>
        <w:tab/>
        <w:t>Al Hilal Bank</w:t>
      </w:r>
    </w:p>
    <w:p w:rsidR="000D6455" w:rsidRPr="00FE3337" w:rsidRDefault="000D6455" w:rsidP="000D6455">
      <w:pPr>
        <w:pStyle w:val="Body"/>
        <w:rPr>
          <w:rFonts w:asciiTheme="minorHAnsi" w:hAnsiTheme="minorHAnsi" w:cs="Times New Roman"/>
          <w:b/>
          <w:bCs/>
          <w:sz w:val="20"/>
          <w:szCs w:val="20"/>
        </w:rPr>
      </w:pPr>
      <w:r w:rsidRPr="00FE3337">
        <w:rPr>
          <w:rFonts w:asciiTheme="minorHAnsi" w:hAnsiTheme="minorHAnsi" w:cs="Times New Roman"/>
          <w:b/>
          <w:bCs/>
          <w:sz w:val="20"/>
          <w:szCs w:val="20"/>
        </w:rPr>
        <w:t>To:</w:t>
      </w:r>
      <w:r w:rsidRPr="00FE3337">
        <w:rPr>
          <w:rFonts w:asciiTheme="minorHAnsi" w:hAnsiTheme="minorHAnsi" w:cs="Times New Roman"/>
          <w:b/>
          <w:bCs/>
          <w:sz w:val="20"/>
          <w:szCs w:val="20"/>
        </w:rPr>
        <w:tab/>
        <w:t xml:space="preserve"> [Customer]</w:t>
      </w:r>
    </w:p>
    <w:p w:rsidR="000D6455" w:rsidRPr="00FE3337" w:rsidRDefault="000D6455" w:rsidP="000D6455">
      <w:pPr>
        <w:pStyle w:val="Body"/>
        <w:rPr>
          <w:rFonts w:asciiTheme="minorHAnsi" w:hAnsiTheme="minorHAnsi" w:cs="Times New Roman"/>
          <w:b/>
          <w:bCs/>
          <w:sz w:val="20"/>
          <w:szCs w:val="20"/>
        </w:rPr>
      </w:pPr>
      <w:r w:rsidRPr="00FE3337">
        <w:rPr>
          <w:rFonts w:asciiTheme="minorHAnsi" w:hAnsiTheme="minorHAnsi" w:cs="Times New Roman"/>
          <w:b/>
          <w:bCs/>
          <w:sz w:val="20"/>
          <w:szCs w:val="20"/>
        </w:rPr>
        <w:t>Date:</w:t>
      </w:r>
      <w:r w:rsidRPr="00FE3337">
        <w:rPr>
          <w:rFonts w:asciiTheme="minorHAnsi" w:hAnsiTheme="minorHAnsi" w:cs="Times New Roman"/>
          <w:b/>
          <w:bCs/>
          <w:sz w:val="20"/>
          <w:szCs w:val="20"/>
        </w:rPr>
        <w:tab/>
        <w:t>[</w:t>
      </w:r>
      <w:r w:rsidRPr="00FE3337">
        <w:rPr>
          <w:rFonts w:asciiTheme="minorHAnsi" w:hAnsiTheme="minorHAnsi" w:cs="Times New Roman"/>
          <w:b/>
          <w:bCs/>
          <w:sz w:val="20"/>
          <w:szCs w:val="20"/>
        </w:rPr>
        <w:tab/>
      </w:r>
      <w:r w:rsidRPr="00FE3337">
        <w:rPr>
          <w:rFonts w:asciiTheme="minorHAnsi" w:hAnsiTheme="minorHAnsi" w:cs="Times New Roman"/>
          <w:b/>
          <w:bCs/>
          <w:sz w:val="20"/>
          <w:szCs w:val="20"/>
        </w:rPr>
        <w:tab/>
        <w:t>]</w:t>
      </w:r>
    </w:p>
    <w:p w:rsidR="000D6455" w:rsidRPr="00FE3337" w:rsidRDefault="000D6455" w:rsidP="000D6455">
      <w:pPr>
        <w:pStyle w:val="Body"/>
        <w:rPr>
          <w:rFonts w:asciiTheme="minorHAnsi" w:hAnsiTheme="minorHAnsi" w:cs="Times New Roman"/>
          <w:b/>
          <w:bCs/>
          <w:sz w:val="20"/>
          <w:szCs w:val="20"/>
        </w:rPr>
      </w:pPr>
      <w:r w:rsidRPr="00FE3337">
        <w:rPr>
          <w:rFonts w:asciiTheme="minorHAnsi" w:hAnsiTheme="minorHAnsi" w:cs="Times New Roman"/>
          <w:b/>
          <w:bCs/>
          <w:sz w:val="20"/>
          <w:szCs w:val="20"/>
        </w:rPr>
        <w:t>Re:</w:t>
      </w:r>
      <w:r w:rsidRPr="00FE3337">
        <w:rPr>
          <w:rFonts w:asciiTheme="minorHAnsi" w:hAnsiTheme="minorHAnsi" w:cs="Times New Roman"/>
          <w:b/>
          <w:bCs/>
          <w:sz w:val="20"/>
          <w:szCs w:val="20"/>
        </w:rPr>
        <w:tab/>
        <w:t>Agency Agreement dated ________________ (the "Agreement")</w:t>
      </w:r>
    </w:p>
    <w:p w:rsidR="000D6455" w:rsidRPr="00FE3337" w:rsidRDefault="000D6455" w:rsidP="000D6455">
      <w:pPr>
        <w:rPr>
          <w:rFonts w:asciiTheme="minorHAnsi" w:hAnsiTheme="minorHAnsi" w:cs="Times New Roman"/>
          <w:sz w:val="20"/>
          <w:szCs w:val="20"/>
        </w:rPr>
      </w:pPr>
    </w:p>
    <w:p w:rsidR="000D6455" w:rsidRPr="00FE3337" w:rsidRDefault="000D6455" w:rsidP="000D6455">
      <w:pPr>
        <w:pStyle w:val="Level1"/>
        <w:numPr>
          <w:ilvl w:val="0"/>
          <w:numId w:val="2"/>
        </w:numPr>
        <w:rPr>
          <w:rFonts w:asciiTheme="minorHAnsi" w:hAnsiTheme="minorHAnsi" w:cs="Times New Roman"/>
          <w:sz w:val="20"/>
          <w:szCs w:val="20"/>
        </w:rPr>
      </w:pPr>
      <w:r w:rsidRPr="00FE3337">
        <w:rPr>
          <w:rFonts w:asciiTheme="minorHAnsi" w:hAnsiTheme="minorHAnsi" w:cs="Times New Roman"/>
          <w:sz w:val="20"/>
          <w:szCs w:val="20"/>
        </w:rPr>
        <w:t>We refer to the Agreement. This is an Expected Income Amount Notice. Terms defined in the Agreement have the same meaning in this Notice.</w:t>
      </w:r>
    </w:p>
    <w:p w:rsidR="000D6455" w:rsidRPr="00FE3337" w:rsidRDefault="000D6455" w:rsidP="000D6455">
      <w:pPr>
        <w:pStyle w:val="Level1"/>
        <w:numPr>
          <w:ilvl w:val="0"/>
          <w:numId w:val="2"/>
        </w:numPr>
        <w:rPr>
          <w:rFonts w:asciiTheme="minorHAnsi" w:hAnsiTheme="minorHAnsi" w:cs="Times New Roman"/>
          <w:sz w:val="20"/>
          <w:szCs w:val="20"/>
        </w:rPr>
      </w:pPr>
      <w:r w:rsidRPr="00FE3337">
        <w:rPr>
          <w:rFonts w:asciiTheme="minorHAnsi" w:hAnsiTheme="minorHAnsi" w:cs="Times New Roman"/>
          <w:sz w:val="20"/>
          <w:szCs w:val="20"/>
        </w:rPr>
        <w:t xml:space="preserve">This Notice relates to the Income Payment Period from ……….to……………. </w:t>
      </w:r>
    </w:p>
    <w:p w:rsidR="000D6455" w:rsidRPr="00FE3337" w:rsidRDefault="000D6455" w:rsidP="000D6455">
      <w:pPr>
        <w:pStyle w:val="Level1"/>
        <w:numPr>
          <w:ilvl w:val="0"/>
          <w:numId w:val="2"/>
        </w:numPr>
        <w:rPr>
          <w:rFonts w:asciiTheme="minorHAnsi" w:hAnsiTheme="minorHAnsi" w:cs="Times New Roman"/>
          <w:sz w:val="20"/>
          <w:szCs w:val="20"/>
        </w:rPr>
      </w:pPr>
      <w:r w:rsidRPr="00FE3337">
        <w:rPr>
          <w:rFonts w:asciiTheme="minorHAnsi" w:hAnsiTheme="minorHAnsi" w:cs="Times New Roman"/>
          <w:sz w:val="20"/>
          <w:szCs w:val="20"/>
        </w:rPr>
        <w:t xml:space="preserve">The Expected Income Amount is AED ________________________. </w:t>
      </w:r>
    </w:p>
    <w:p w:rsidR="000D6455" w:rsidRPr="00FE3337" w:rsidRDefault="000D6455" w:rsidP="000D6455">
      <w:pPr>
        <w:pStyle w:val="Level1"/>
        <w:numPr>
          <w:ilvl w:val="0"/>
          <w:numId w:val="2"/>
        </w:numPr>
        <w:rPr>
          <w:rFonts w:asciiTheme="minorHAnsi" w:hAnsiTheme="minorHAnsi" w:cs="Times New Roman"/>
          <w:sz w:val="20"/>
          <w:szCs w:val="20"/>
        </w:rPr>
      </w:pPr>
      <w:r w:rsidRPr="00FE3337">
        <w:rPr>
          <w:rFonts w:asciiTheme="minorHAnsi" w:hAnsiTheme="minorHAnsi" w:cs="Times New Roman"/>
          <w:sz w:val="20"/>
          <w:szCs w:val="20"/>
        </w:rPr>
        <w:t>The Expected Income Amount, subject to actual realization and the provisions of the Agreement, shall be debited from your account no ______________________with Principal</w:t>
      </w:r>
      <w:r w:rsidRPr="00FE3337">
        <w:rPr>
          <w:rFonts w:asciiTheme="minorHAnsi" w:hAnsiTheme="minorHAnsi" w:cs="Times New Roman"/>
          <w:sz w:val="20"/>
        </w:rPr>
        <w:t xml:space="preserve"> on the Income Payment Date of …………………..</w:t>
      </w:r>
      <w:r w:rsidRPr="00FE3337">
        <w:rPr>
          <w:rFonts w:asciiTheme="minorHAnsi" w:hAnsiTheme="minorHAnsi" w:cs="Times New Roman"/>
          <w:sz w:val="20"/>
          <w:szCs w:val="20"/>
        </w:rPr>
        <w:t>.</w:t>
      </w:r>
    </w:p>
    <w:p w:rsidR="000D6455" w:rsidRPr="00FE3337" w:rsidRDefault="000D6455" w:rsidP="000D6455">
      <w:pPr>
        <w:pStyle w:val="Body"/>
        <w:jc w:val="left"/>
        <w:rPr>
          <w:rFonts w:asciiTheme="minorHAnsi" w:hAnsiTheme="minorHAnsi" w:cs="Times New Roman"/>
          <w:b/>
          <w:bCs/>
          <w:sz w:val="20"/>
          <w:szCs w:val="20"/>
        </w:rPr>
      </w:pPr>
      <w:r w:rsidRPr="00FE3337">
        <w:rPr>
          <w:rFonts w:asciiTheme="minorHAnsi" w:hAnsiTheme="minorHAnsi" w:cs="Times New Roman"/>
          <w:b/>
          <w:bCs/>
          <w:sz w:val="20"/>
          <w:szCs w:val="20"/>
        </w:rPr>
        <w:t>Best Regards</w:t>
      </w:r>
    </w:p>
    <w:p w:rsidR="000D6455" w:rsidRPr="00FE3337" w:rsidRDefault="000D6455" w:rsidP="000D6455">
      <w:pPr>
        <w:pStyle w:val="Body"/>
        <w:jc w:val="left"/>
        <w:rPr>
          <w:rFonts w:asciiTheme="minorHAnsi" w:hAnsiTheme="minorHAnsi" w:cs="Times New Roman"/>
          <w:sz w:val="20"/>
          <w:szCs w:val="20"/>
        </w:rPr>
      </w:pPr>
    </w:p>
    <w:p w:rsidR="000D6455" w:rsidRPr="00FE3337" w:rsidRDefault="000D6455" w:rsidP="000D6455">
      <w:pPr>
        <w:pStyle w:val="Body"/>
        <w:jc w:val="left"/>
        <w:rPr>
          <w:rFonts w:asciiTheme="minorHAnsi" w:hAnsiTheme="minorHAnsi" w:cs="Times New Roman"/>
          <w:sz w:val="20"/>
          <w:szCs w:val="20"/>
        </w:rPr>
      </w:pPr>
      <w:r w:rsidRPr="00FE3337">
        <w:rPr>
          <w:rFonts w:asciiTheme="minorHAnsi" w:hAnsiTheme="minorHAnsi" w:cs="Times New Roman"/>
          <w:sz w:val="20"/>
          <w:szCs w:val="20"/>
        </w:rPr>
        <w:t>....................................................…</w:t>
      </w:r>
    </w:p>
    <w:p w:rsidR="000D6455" w:rsidRPr="00FE3337" w:rsidRDefault="000D6455" w:rsidP="000D6455">
      <w:pPr>
        <w:pStyle w:val="Body"/>
        <w:spacing w:after="0" w:line="240" w:lineRule="auto"/>
        <w:jc w:val="left"/>
        <w:rPr>
          <w:rFonts w:asciiTheme="minorHAnsi" w:hAnsiTheme="minorHAnsi" w:cs="Times New Roman"/>
          <w:b/>
          <w:bCs/>
          <w:sz w:val="20"/>
          <w:szCs w:val="20"/>
        </w:rPr>
      </w:pPr>
      <w:r w:rsidRPr="00FE3337">
        <w:rPr>
          <w:rFonts w:asciiTheme="minorHAnsi" w:hAnsiTheme="minorHAnsi" w:cs="Times New Roman"/>
          <w:b/>
          <w:bCs/>
          <w:sz w:val="20"/>
          <w:szCs w:val="20"/>
        </w:rPr>
        <w:t>Authorised Signatory</w:t>
      </w:r>
    </w:p>
    <w:p w:rsidR="000D6455" w:rsidRPr="00FE3337" w:rsidRDefault="000D6455" w:rsidP="000D6455">
      <w:pPr>
        <w:pStyle w:val="Centeredtext"/>
        <w:jc w:val="left"/>
        <w:rPr>
          <w:rFonts w:asciiTheme="minorHAnsi" w:eastAsia="Arial Unicode MS" w:hAnsiTheme="minorHAnsi"/>
          <w:b/>
          <w:bCs/>
          <w:sz w:val="20"/>
          <w:szCs w:val="20"/>
          <w:lang w:eastAsia="zh-CN"/>
        </w:rPr>
      </w:pPr>
      <w:r w:rsidRPr="00FE3337">
        <w:rPr>
          <w:rFonts w:asciiTheme="minorHAnsi" w:hAnsiTheme="minorHAnsi"/>
          <w:b/>
          <w:bCs/>
          <w:sz w:val="20"/>
          <w:szCs w:val="20"/>
        </w:rPr>
        <w:t>Al Hilal Bank</w:t>
      </w:r>
    </w:p>
    <w:p w:rsidR="000D6455" w:rsidRPr="00FE3337" w:rsidRDefault="000D6455" w:rsidP="000D6455">
      <w:pPr>
        <w:pStyle w:val="TOC1"/>
        <w:numPr>
          <w:ilvl w:val="0"/>
          <w:numId w:val="0"/>
        </w:numPr>
        <w:jc w:val="center"/>
        <w:rPr>
          <w:rFonts w:asciiTheme="minorHAnsi" w:hAnsiTheme="minorHAnsi" w:cs="Times New Roman"/>
          <w:b w:val="0"/>
          <w:bCs/>
          <w:color w:val="000000"/>
          <w:u w:val="single"/>
        </w:rPr>
      </w:pPr>
      <w:r w:rsidRPr="00FE3337">
        <w:rPr>
          <w:rFonts w:asciiTheme="minorHAnsi" w:hAnsiTheme="minorHAnsi" w:cs="Times New Roman"/>
        </w:rPr>
        <w:br w:type="page"/>
      </w:r>
      <w:bookmarkStart w:id="45" w:name="_Toc355090537"/>
      <w:r w:rsidRPr="00FE3337">
        <w:rPr>
          <w:rFonts w:asciiTheme="minorHAnsi" w:hAnsiTheme="minorHAnsi" w:cs="Times New Roman"/>
          <w:bCs/>
          <w:color w:val="000000"/>
          <w:u w:val="single"/>
        </w:rPr>
        <w:t>EXECUTION PAGE OF THE AGENCY AGREEMENT</w:t>
      </w:r>
      <w:bookmarkEnd w:id="45"/>
    </w:p>
    <w:p w:rsidR="000D6455" w:rsidRPr="00FE3337" w:rsidRDefault="000D6455" w:rsidP="000D6455">
      <w:pPr>
        <w:pStyle w:val="Level1"/>
        <w:tabs>
          <w:tab w:val="clear" w:pos="709"/>
        </w:tabs>
        <w:ind w:left="0" w:firstLine="0"/>
        <w:jc w:val="center"/>
        <w:rPr>
          <w:rFonts w:asciiTheme="minorHAnsi" w:hAnsiTheme="minorHAnsi" w:cs="Times New Roman"/>
          <w:color w:val="000000"/>
          <w:sz w:val="20"/>
          <w:szCs w:val="20"/>
        </w:rPr>
      </w:pPr>
    </w:p>
    <w:tbl>
      <w:tblPr>
        <w:tblW w:w="0" w:type="auto"/>
        <w:tblLayout w:type="fixed"/>
        <w:tblLook w:val="0000"/>
      </w:tblPr>
      <w:tblGrid>
        <w:gridCol w:w="6108"/>
        <w:gridCol w:w="2610"/>
      </w:tblGrid>
      <w:tr w:rsidR="000D6455" w:rsidRPr="00FE3337" w:rsidTr="00E7141B">
        <w:tc>
          <w:tcPr>
            <w:tcW w:w="6108" w:type="dxa"/>
          </w:tcPr>
          <w:p w:rsidR="000D6455" w:rsidRPr="00FE3337" w:rsidRDefault="000D6455" w:rsidP="00E7141B">
            <w:pPr>
              <w:tabs>
                <w:tab w:val="left" w:pos="4321"/>
              </w:tabs>
              <w:rPr>
                <w:rFonts w:asciiTheme="minorHAnsi" w:hAnsiTheme="minorHAnsi" w:cs="Times New Roman"/>
                <w:b/>
                <w:bCs/>
                <w:color w:val="000000"/>
                <w:sz w:val="20"/>
                <w:szCs w:val="20"/>
              </w:rPr>
            </w:pPr>
          </w:p>
          <w:p w:rsidR="000D6455" w:rsidRPr="00FE3337" w:rsidRDefault="000D6455" w:rsidP="00E7141B">
            <w:pPr>
              <w:tabs>
                <w:tab w:val="left" w:pos="4321"/>
              </w:tabs>
              <w:rPr>
                <w:rFonts w:asciiTheme="minorHAnsi" w:hAnsiTheme="minorHAnsi" w:cs="Times New Roman"/>
                <w:b/>
                <w:bCs/>
                <w:color w:val="000000"/>
                <w:sz w:val="20"/>
                <w:szCs w:val="20"/>
              </w:rPr>
            </w:pPr>
            <w:r w:rsidRPr="00FE3337">
              <w:rPr>
                <w:rFonts w:asciiTheme="minorHAnsi" w:hAnsiTheme="minorHAnsi" w:cs="Times New Roman"/>
                <w:b/>
                <w:bCs/>
                <w:color w:val="000000"/>
                <w:sz w:val="20"/>
                <w:szCs w:val="20"/>
              </w:rPr>
              <w:t xml:space="preserve">SIGNED BY </w:t>
            </w:r>
          </w:p>
          <w:p w:rsidR="000D6455" w:rsidRPr="00FE3337" w:rsidRDefault="000D6455" w:rsidP="00E7141B">
            <w:pPr>
              <w:tabs>
                <w:tab w:val="left" w:pos="4321"/>
              </w:tabs>
              <w:rPr>
                <w:rFonts w:asciiTheme="minorHAnsi" w:hAnsiTheme="minorHAnsi" w:cs="Times New Roman"/>
                <w:b/>
                <w:bCs/>
                <w:color w:val="000000"/>
                <w:sz w:val="20"/>
                <w:szCs w:val="20"/>
              </w:rPr>
            </w:pPr>
            <w:r w:rsidRPr="00FE3337">
              <w:rPr>
                <w:rFonts w:asciiTheme="minorHAnsi" w:hAnsiTheme="minorHAnsi" w:cs="Times New Roman"/>
                <w:b/>
                <w:bCs/>
                <w:color w:val="000000"/>
                <w:sz w:val="20"/>
                <w:szCs w:val="20"/>
              </w:rPr>
              <w:t>THE PRINCIPAL</w:t>
            </w:r>
          </w:p>
          <w:p w:rsidR="000D6455" w:rsidRPr="00FE3337" w:rsidRDefault="000D6455" w:rsidP="00E7141B">
            <w:pPr>
              <w:keepNext/>
              <w:tabs>
                <w:tab w:val="left" w:pos="4321"/>
              </w:tabs>
              <w:spacing w:before="240" w:after="60"/>
              <w:outlineLvl w:val="2"/>
              <w:rPr>
                <w:rFonts w:asciiTheme="minorHAnsi" w:hAnsiTheme="minorHAnsi" w:cs="Times New Roman"/>
                <w:b/>
                <w:bCs/>
                <w:color w:val="000000"/>
                <w:sz w:val="20"/>
                <w:szCs w:val="20"/>
              </w:rPr>
            </w:pPr>
          </w:p>
          <w:p w:rsidR="000D6455" w:rsidRPr="00FE3337" w:rsidRDefault="000D6455" w:rsidP="00E7141B">
            <w:pPr>
              <w:tabs>
                <w:tab w:val="left" w:pos="4321"/>
              </w:tabs>
              <w:rPr>
                <w:rFonts w:asciiTheme="minorHAnsi" w:hAnsiTheme="minorHAnsi" w:cs="Times New Roman"/>
                <w:b/>
                <w:bCs/>
                <w:color w:val="000000"/>
                <w:sz w:val="20"/>
                <w:szCs w:val="20"/>
              </w:rPr>
            </w:pPr>
            <w:r w:rsidRPr="00FE3337">
              <w:rPr>
                <w:rFonts w:asciiTheme="minorHAnsi" w:hAnsiTheme="minorHAnsi" w:cs="Times New Roman"/>
                <w:b/>
                <w:bCs/>
                <w:color w:val="000000"/>
                <w:sz w:val="20"/>
                <w:szCs w:val="20"/>
              </w:rPr>
              <w:t>AL HILAL BANK</w:t>
            </w:r>
          </w:p>
          <w:p w:rsidR="000D6455" w:rsidRPr="00FE3337" w:rsidRDefault="000D6455" w:rsidP="00E7141B">
            <w:pPr>
              <w:keepNext/>
              <w:tabs>
                <w:tab w:val="left" w:pos="4321"/>
              </w:tabs>
              <w:spacing w:before="240" w:after="60"/>
              <w:outlineLvl w:val="2"/>
              <w:rPr>
                <w:rFonts w:asciiTheme="minorHAnsi" w:hAnsiTheme="minorHAnsi" w:cs="Times New Roman"/>
                <w:b/>
                <w:bCs/>
                <w:color w:val="000000"/>
                <w:sz w:val="20"/>
                <w:szCs w:val="20"/>
              </w:rPr>
            </w:pPr>
          </w:p>
        </w:tc>
        <w:tc>
          <w:tcPr>
            <w:tcW w:w="2610" w:type="dxa"/>
          </w:tcPr>
          <w:p w:rsidR="000D6455" w:rsidRPr="00FE3337" w:rsidRDefault="000D6455" w:rsidP="00E7141B">
            <w:pPr>
              <w:keepNext/>
              <w:tabs>
                <w:tab w:val="left" w:pos="4321"/>
              </w:tabs>
              <w:spacing w:before="240" w:after="60"/>
              <w:outlineLvl w:val="2"/>
              <w:rPr>
                <w:rFonts w:asciiTheme="minorHAnsi" w:hAnsiTheme="minorHAnsi" w:cs="Times New Roman"/>
                <w:b/>
                <w:bCs/>
                <w:color w:val="000000"/>
                <w:sz w:val="20"/>
                <w:szCs w:val="20"/>
              </w:rPr>
            </w:pPr>
          </w:p>
          <w:p w:rsidR="000D6455" w:rsidRPr="00FE3337" w:rsidRDefault="000D6455" w:rsidP="00E7141B">
            <w:pPr>
              <w:tabs>
                <w:tab w:val="left" w:pos="4321"/>
              </w:tabs>
              <w:rPr>
                <w:rFonts w:asciiTheme="minorHAnsi" w:hAnsiTheme="minorHAnsi" w:cs="Times New Roman"/>
                <w:b/>
                <w:bCs/>
                <w:color w:val="000000"/>
                <w:sz w:val="20"/>
                <w:szCs w:val="20"/>
              </w:rPr>
            </w:pPr>
            <w:r w:rsidRPr="00FE3337">
              <w:rPr>
                <w:rFonts w:asciiTheme="minorHAnsi" w:hAnsiTheme="minorHAnsi" w:cs="Times New Roman"/>
                <w:b/>
                <w:bCs/>
                <w:color w:val="000000"/>
                <w:sz w:val="20"/>
                <w:szCs w:val="20"/>
              </w:rPr>
              <w:t>)</w:t>
            </w:r>
          </w:p>
          <w:p w:rsidR="000D6455" w:rsidRPr="00FE3337" w:rsidRDefault="000D6455" w:rsidP="00E7141B">
            <w:pPr>
              <w:tabs>
                <w:tab w:val="left" w:pos="4321"/>
              </w:tabs>
              <w:rPr>
                <w:rFonts w:asciiTheme="minorHAnsi" w:hAnsiTheme="minorHAnsi" w:cs="Times New Roman"/>
                <w:b/>
                <w:bCs/>
                <w:color w:val="000000"/>
                <w:sz w:val="20"/>
                <w:szCs w:val="20"/>
              </w:rPr>
            </w:pPr>
            <w:r w:rsidRPr="00FE3337">
              <w:rPr>
                <w:rFonts w:asciiTheme="minorHAnsi" w:hAnsiTheme="minorHAnsi" w:cs="Times New Roman"/>
                <w:b/>
                <w:bCs/>
                <w:color w:val="000000"/>
                <w:sz w:val="20"/>
                <w:szCs w:val="20"/>
              </w:rPr>
              <w:t>)</w:t>
            </w:r>
          </w:p>
          <w:p w:rsidR="000D6455" w:rsidRPr="00FE3337" w:rsidRDefault="000D6455" w:rsidP="00E7141B">
            <w:pPr>
              <w:tabs>
                <w:tab w:val="left" w:pos="4321"/>
              </w:tabs>
              <w:rPr>
                <w:rFonts w:asciiTheme="minorHAnsi" w:hAnsiTheme="minorHAnsi" w:cs="Times New Roman"/>
                <w:b/>
                <w:bCs/>
                <w:color w:val="000000"/>
                <w:sz w:val="20"/>
                <w:szCs w:val="20"/>
              </w:rPr>
            </w:pPr>
            <w:r w:rsidRPr="00FE3337">
              <w:rPr>
                <w:rFonts w:asciiTheme="minorHAnsi" w:hAnsiTheme="minorHAnsi" w:cs="Times New Roman"/>
                <w:b/>
                <w:bCs/>
                <w:color w:val="000000"/>
                <w:sz w:val="20"/>
                <w:szCs w:val="20"/>
              </w:rPr>
              <w:t>)</w:t>
            </w:r>
          </w:p>
          <w:p w:rsidR="000D6455" w:rsidRPr="00FE3337" w:rsidRDefault="000D6455" w:rsidP="00E7141B">
            <w:pPr>
              <w:tabs>
                <w:tab w:val="left" w:pos="4321"/>
              </w:tabs>
              <w:rPr>
                <w:rFonts w:asciiTheme="minorHAnsi" w:hAnsiTheme="minorHAnsi" w:cs="Times New Roman"/>
                <w:b/>
                <w:bCs/>
                <w:color w:val="000000"/>
                <w:sz w:val="20"/>
                <w:szCs w:val="20"/>
              </w:rPr>
            </w:pPr>
            <w:r w:rsidRPr="00FE3337">
              <w:rPr>
                <w:rFonts w:asciiTheme="minorHAnsi" w:hAnsiTheme="minorHAnsi" w:cs="Times New Roman"/>
                <w:b/>
                <w:bCs/>
                <w:color w:val="000000"/>
                <w:sz w:val="20"/>
                <w:szCs w:val="20"/>
              </w:rPr>
              <w:t>)</w:t>
            </w:r>
          </w:p>
        </w:tc>
      </w:tr>
    </w:tbl>
    <w:p w:rsidR="000D6455" w:rsidRPr="00FE3337" w:rsidRDefault="000D6455" w:rsidP="000D6455">
      <w:pPr>
        <w:pStyle w:val="AONormal"/>
        <w:rPr>
          <w:rFonts w:asciiTheme="minorHAnsi" w:hAnsiTheme="minorHAnsi"/>
          <w:color w:val="000000"/>
          <w:sz w:val="20"/>
          <w:szCs w:val="20"/>
        </w:rPr>
      </w:pPr>
    </w:p>
    <w:p w:rsidR="000D6455" w:rsidRPr="00FE3337" w:rsidRDefault="000D6455" w:rsidP="000D6455">
      <w:pPr>
        <w:pStyle w:val="AONormal"/>
        <w:rPr>
          <w:rFonts w:asciiTheme="minorHAnsi" w:hAnsiTheme="minorHAnsi"/>
          <w:color w:val="000000"/>
          <w:sz w:val="20"/>
          <w:szCs w:val="20"/>
        </w:rPr>
      </w:pPr>
    </w:p>
    <w:tbl>
      <w:tblPr>
        <w:tblW w:w="0" w:type="auto"/>
        <w:tblLayout w:type="fixed"/>
        <w:tblLook w:val="0000"/>
      </w:tblPr>
      <w:tblGrid>
        <w:gridCol w:w="6108"/>
        <w:gridCol w:w="2610"/>
      </w:tblGrid>
      <w:tr w:rsidR="000D6455" w:rsidRPr="00FE3337" w:rsidTr="00E7141B">
        <w:tc>
          <w:tcPr>
            <w:tcW w:w="6108" w:type="dxa"/>
          </w:tcPr>
          <w:p w:rsidR="000D6455" w:rsidRPr="00FE3337" w:rsidRDefault="000D6455" w:rsidP="00E7141B">
            <w:pPr>
              <w:tabs>
                <w:tab w:val="left" w:pos="4321"/>
              </w:tabs>
              <w:rPr>
                <w:rFonts w:asciiTheme="minorHAnsi" w:hAnsiTheme="minorHAnsi" w:cs="Times New Roman"/>
                <w:b/>
                <w:bCs/>
                <w:color w:val="000000"/>
                <w:sz w:val="20"/>
                <w:szCs w:val="20"/>
              </w:rPr>
            </w:pPr>
          </w:p>
          <w:p w:rsidR="000D6455" w:rsidRPr="00FE3337" w:rsidRDefault="000D6455" w:rsidP="00E7141B">
            <w:pPr>
              <w:tabs>
                <w:tab w:val="left" w:pos="4321"/>
              </w:tabs>
              <w:rPr>
                <w:rFonts w:asciiTheme="minorHAnsi" w:hAnsiTheme="minorHAnsi" w:cs="Times New Roman"/>
                <w:b/>
                <w:bCs/>
                <w:color w:val="000000"/>
                <w:sz w:val="20"/>
                <w:szCs w:val="20"/>
              </w:rPr>
            </w:pPr>
            <w:r w:rsidRPr="00FE3337">
              <w:rPr>
                <w:rFonts w:asciiTheme="minorHAnsi" w:hAnsiTheme="minorHAnsi" w:cs="Times New Roman"/>
                <w:b/>
                <w:bCs/>
                <w:color w:val="000000"/>
                <w:sz w:val="20"/>
                <w:szCs w:val="20"/>
              </w:rPr>
              <w:t xml:space="preserve">SIGNED BY </w:t>
            </w:r>
          </w:p>
          <w:p w:rsidR="000D6455" w:rsidRPr="00FE3337" w:rsidRDefault="000D6455" w:rsidP="00E7141B">
            <w:pPr>
              <w:tabs>
                <w:tab w:val="left" w:pos="4321"/>
              </w:tabs>
              <w:rPr>
                <w:rFonts w:asciiTheme="minorHAnsi" w:hAnsiTheme="minorHAnsi" w:cs="Times New Roman"/>
                <w:b/>
                <w:bCs/>
                <w:color w:val="000000"/>
                <w:sz w:val="20"/>
                <w:szCs w:val="20"/>
                <w:lang w:eastAsia="en-GB"/>
              </w:rPr>
            </w:pPr>
            <w:r w:rsidRPr="00FE3337">
              <w:rPr>
                <w:rFonts w:asciiTheme="minorHAnsi" w:hAnsiTheme="minorHAnsi" w:cs="Times New Roman"/>
                <w:b/>
                <w:bCs/>
                <w:color w:val="000000"/>
                <w:sz w:val="20"/>
                <w:szCs w:val="20"/>
              </w:rPr>
              <w:t xml:space="preserve">THE </w:t>
            </w:r>
            <w:r w:rsidRPr="00FE3337">
              <w:rPr>
                <w:rFonts w:asciiTheme="minorHAnsi" w:hAnsiTheme="minorHAnsi" w:cs="Times New Roman"/>
                <w:b/>
                <w:bCs/>
                <w:color w:val="000000"/>
                <w:sz w:val="20"/>
                <w:szCs w:val="20"/>
                <w:lang w:eastAsia="en-GB"/>
              </w:rPr>
              <w:t>AGENT</w:t>
            </w:r>
          </w:p>
          <w:p w:rsidR="000D6455" w:rsidRPr="00FE3337" w:rsidRDefault="000D6455" w:rsidP="00E7141B">
            <w:pPr>
              <w:keepNext/>
              <w:tabs>
                <w:tab w:val="left" w:pos="4321"/>
              </w:tabs>
              <w:spacing w:before="240" w:after="60"/>
              <w:outlineLvl w:val="2"/>
              <w:rPr>
                <w:rFonts w:asciiTheme="minorHAnsi" w:hAnsiTheme="minorHAnsi" w:cs="Times New Roman"/>
                <w:b/>
                <w:bCs/>
                <w:color w:val="000000"/>
                <w:sz w:val="20"/>
                <w:szCs w:val="20"/>
                <w:lang w:eastAsia="en-GB"/>
              </w:rPr>
            </w:pPr>
          </w:p>
          <w:p w:rsidR="000D6455" w:rsidRPr="00FE3337" w:rsidRDefault="000D6455" w:rsidP="00E7141B">
            <w:pPr>
              <w:tabs>
                <w:tab w:val="left" w:pos="4321"/>
              </w:tabs>
              <w:rPr>
                <w:rFonts w:asciiTheme="minorHAnsi" w:hAnsiTheme="minorHAnsi" w:cs="Times New Roman"/>
                <w:b/>
                <w:bCs/>
                <w:color w:val="000000"/>
                <w:sz w:val="20"/>
                <w:szCs w:val="20"/>
              </w:rPr>
            </w:pPr>
            <w:r w:rsidRPr="00FE3337">
              <w:rPr>
                <w:rFonts w:asciiTheme="minorHAnsi" w:hAnsiTheme="minorHAnsi" w:cs="Times New Roman"/>
                <w:b/>
                <w:bCs/>
                <w:color w:val="000000"/>
                <w:sz w:val="20"/>
                <w:szCs w:val="20"/>
              </w:rPr>
              <w:t xml:space="preserve">[CUSTOMER] </w:t>
            </w:r>
          </w:p>
        </w:tc>
        <w:tc>
          <w:tcPr>
            <w:tcW w:w="2610" w:type="dxa"/>
          </w:tcPr>
          <w:p w:rsidR="000D6455" w:rsidRPr="00FE3337" w:rsidRDefault="000D6455" w:rsidP="00E7141B">
            <w:pPr>
              <w:keepNext/>
              <w:tabs>
                <w:tab w:val="left" w:pos="4321"/>
              </w:tabs>
              <w:spacing w:before="240" w:after="60"/>
              <w:outlineLvl w:val="2"/>
              <w:rPr>
                <w:rFonts w:asciiTheme="minorHAnsi" w:hAnsiTheme="minorHAnsi" w:cs="Times New Roman"/>
                <w:b/>
                <w:bCs/>
                <w:color w:val="000000"/>
                <w:sz w:val="20"/>
                <w:szCs w:val="20"/>
              </w:rPr>
            </w:pPr>
          </w:p>
          <w:p w:rsidR="000D6455" w:rsidRPr="00FE3337" w:rsidRDefault="000D6455" w:rsidP="00E7141B">
            <w:pPr>
              <w:tabs>
                <w:tab w:val="left" w:pos="4321"/>
              </w:tabs>
              <w:rPr>
                <w:rFonts w:asciiTheme="minorHAnsi" w:hAnsiTheme="minorHAnsi" w:cs="Times New Roman"/>
                <w:b/>
                <w:bCs/>
                <w:color w:val="000000"/>
                <w:sz w:val="20"/>
                <w:szCs w:val="20"/>
              </w:rPr>
            </w:pPr>
            <w:r w:rsidRPr="00FE3337">
              <w:rPr>
                <w:rFonts w:asciiTheme="minorHAnsi" w:hAnsiTheme="minorHAnsi" w:cs="Times New Roman"/>
                <w:b/>
                <w:bCs/>
                <w:color w:val="000000"/>
                <w:sz w:val="20"/>
                <w:szCs w:val="20"/>
              </w:rPr>
              <w:t>)</w:t>
            </w:r>
          </w:p>
          <w:p w:rsidR="000D6455" w:rsidRPr="00FE3337" w:rsidRDefault="000D6455" w:rsidP="00E7141B">
            <w:pPr>
              <w:tabs>
                <w:tab w:val="left" w:pos="4321"/>
              </w:tabs>
              <w:rPr>
                <w:rFonts w:asciiTheme="minorHAnsi" w:hAnsiTheme="minorHAnsi" w:cs="Times New Roman"/>
                <w:b/>
                <w:bCs/>
                <w:color w:val="000000"/>
                <w:sz w:val="20"/>
                <w:szCs w:val="20"/>
              </w:rPr>
            </w:pPr>
            <w:r w:rsidRPr="00FE3337">
              <w:rPr>
                <w:rFonts w:asciiTheme="minorHAnsi" w:hAnsiTheme="minorHAnsi" w:cs="Times New Roman"/>
                <w:b/>
                <w:bCs/>
                <w:color w:val="000000"/>
                <w:sz w:val="20"/>
                <w:szCs w:val="20"/>
              </w:rPr>
              <w:t>)</w:t>
            </w:r>
          </w:p>
          <w:p w:rsidR="000D6455" w:rsidRPr="00FE3337" w:rsidRDefault="000D6455" w:rsidP="00E7141B">
            <w:pPr>
              <w:tabs>
                <w:tab w:val="left" w:pos="4321"/>
              </w:tabs>
              <w:rPr>
                <w:rFonts w:asciiTheme="minorHAnsi" w:hAnsiTheme="minorHAnsi" w:cs="Times New Roman"/>
                <w:b/>
                <w:bCs/>
                <w:color w:val="000000"/>
                <w:sz w:val="20"/>
                <w:szCs w:val="20"/>
              </w:rPr>
            </w:pPr>
            <w:r w:rsidRPr="00FE3337">
              <w:rPr>
                <w:rFonts w:asciiTheme="minorHAnsi" w:hAnsiTheme="minorHAnsi" w:cs="Times New Roman"/>
                <w:b/>
                <w:bCs/>
                <w:color w:val="000000"/>
                <w:sz w:val="20"/>
                <w:szCs w:val="20"/>
              </w:rPr>
              <w:t>)</w:t>
            </w:r>
          </w:p>
          <w:p w:rsidR="000D6455" w:rsidRPr="00FE3337" w:rsidRDefault="000D6455" w:rsidP="00E7141B">
            <w:pPr>
              <w:tabs>
                <w:tab w:val="left" w:pos="4321"/>
              </w:tabs>
              <w:rPr>
                <w:rFonts w:asciiTheme="minorHAnsi" w:hAnsiTheme="minorHAnsi" w:cs="Times New Roman"/>
                <w:b/>
                <w:bCs/>
                <w:color w:val="000000"/>
                <w:sz w:val="20"/>
                <w:szCs w:val="20"/>
              </w:rPr>
            </w:pPr>
            <w:r w:rsidRPr="00FE3337">
              <w:rPr>
                <w:rFonts w:asciiTheme="minorHAnsi" w:hAnsiTheme="minorHAnsi" w:cs="Times New Roman"/>
                <w:b/>
                <w:bCs/>
                <w:color w:val="000000"/>
                <w:sz w:val="20"/>
                <w:szCs w:val="20"/>
              </w:rPr>
              <w:t>)</w:t>
            </w:r>
          </w:p>
          <w:p w:rsidR="000D6455" w:rsidRPr="00FE3337" w:rsidRDefault="000D6455" w:rsidP="00E7141B">
            <w:pPr>
              <w:keepNext/>
              <w:tabs>
                <w:tab w:val="left" w:pos="4321"/>
              </w:tabs>
              <w:spacing w:before="240" w:after="60"/>
              <w:outlineLvl w:val="2"/>
              <w:rPr>
                <w:rFonts w:asciiTheme="minorHAnsi" w:hAnsiTheme="minorHAnsi" w:cs="Times New Roman"/>
                <w:b/>
                <w:bCs/>
                <w:color w:val="000000"/>
                <w:sz w:val="20"/>
                <w:szCs w:val="20"/>
              </w:rPr>
            </w:pPr>
          </w:p>
        </w:tc>
      </w:tr>
    </w:tbl>
    <w:p w:rsidR="000D6455" w:rsidRPr="00FE3337" w:rsidRDefault="000D6455" w:rsidP="000D6455">
      <w:pPr>
        <w:rPr>
          <w:rFonts w:asciiTheme="minorHAnsi" w:hAnsiTheme="minorHAnsi" w:cs="Times New Roman"/>
          <w:sz w:val="20"/>
          <w:szCs w:val="20"/>
        </w:rPr>
      </w:pPr>
    </w:p>
    <w:p w:rsidR="00EC3869" w:rsidRDefault="00EC3869"/>
    <w:sectPr w:rsidR="00EC3869" w:rsidSect="00904B47">
      <w:headerReference w:type="default" r:id="rId7"/>
      <w:footerReference w:type="even" r:id="rId8"/>
      <w:footerReference w:type="default" r:id="rId9"/>
      <w:pgSz w:w="11907" w:h="16840" w:code="9"/>
      <w:pgMar w:top="1620" w:right="1418" w:bottom="1440" w:left="1418" w:header="709" w:footer="709" w:gutter="0"/>
      <w:pgNumType w:fmt="numberInDash"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3B9" w:rsidRDefault="00E273B9" w:rsidP="000D6455">
      <w:pPr>
        <w:spacing w:line="240" w:lineRule="auto"/>
      </w:pPr>
      <w:r>
        <w:separator/>
      </w:r>
    </w:p>
  </w:endnote>
  <w:endnote w:type="continuationSeparator" w:id="1">
    <w:p w:rsidR="00E273B9" w:rsidRDefault="00E273B9" w:rsidP="000D64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300" w:rsidRDefault="000033DA" w:rsidP="00EB36CF">
    <w:pPr>
      <w:pStyle w:val="Footer"/>
      <w:framePr w:wrap="around" w:vAnchor="text" w:hAnchor="margin" w:xAlign="center" w:y="1"/>
      <w:rPr>
        <w:rStyle w:val="PageNumber"/>
      </w:rPr>
    </w:pPr>
    <w:r>
      <w:rPr>
        <w:rStyle w:val="PageNumber"/>
      </w:rPr>
      <w:fldChar w:fldCharType="begin"/>
    </w:r>
    <w:r w:rsidR="003F404A">
      <w:rPr>
        <w:rStyle w:val="PageNumber"/>
      </w:rPr>
      <w:instrText xml:space="preserve">PAGE  </w:instrText>
    </w:r>
    <w:r>
      <w:rPr>
        <w:rStyle w:val="PageNumber"/>
      </w:rPr>
      <w:fldChar w:fldCharType="end"/>
    </w:r>
  </w:p>
  <w:p w:rsidR="00332300" w:rsidRDefault="00E273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300" w:rsidRDefault="000033DA" w:rsidP="00EB36CF">
    <w:pPr>
      <w:pStyle w:val="Footer"/>
      <w:framePr w:wrap="around" w:vAnchor="text" w:hAnchor="margin" w:xAlign="center" w:y="1"/>
      <w:rPr>
        <w:rStyle w:val="PageNumber"/>
      </w:rPr>
    </w:pPr>
    <w:r>
      <w:rPr>
        <w:rStyle w:val="PageNumber"/>
      </w:rPr>
      <w:fldChar w:fldCharType="begin"/>
    </w:r>
    <w:r w:rsidR="003F404A">
      <w:rPr>
        <w:rStyle w:val="PageNumber"/>
      </w:rPr>
      <w:instrText xml:space="preserve">PAGE  </w:instrText>
    </w:r>
    <w:r>
      <w:rPr>
        <w:rStyle w:val="PageNumber"/>
      </w:rPr>
      <w:fldChar w:fldCharType="separate"/>
    </w:r>
    <w:r w:rsidR="00EE646D">
      <w:rPr>
        <w:rStyle w:val="PageNumber"/>
        <w:noProof/>
      </w:rPr>
      <w:t>- 10 -</w:t>
    </w:r>
    <w:r>
      <w:rPr>
        <w:rStyle w:val="PageNumber"/>
      </w:rPr>
      <w:fldChar w:fldCharType="end"/>
    </w:r>
  </w:p>
  <w:p w:rsidR="00332300" w:rsidRDefault="00E273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3B9" w:rsidRDefault="00E273B9" w:rsidP="000D6455">
      <w:pPr>
        <w:spacing w:line="240" w:lineRule="auto"/>
      </w:pPr>
      <w:r>
        <w:separator/>
      </w:r>
    </w:p>
  </w:footnote>
  <w:footnote w:type="continuationSeparator" w:id="1">
    <w:p w:rsidR="00E273B9" w:rsidRDefault="00E273B9" w:rsidP="000D6455">
      <w:pPr>
        <w:spacing w:line="240" w:lineRule="auto"/>
      </w:pPr>
      <w:r>
        <w:continuationSeparator/>
      </w:r>
    </w:p>
  </w:footnote>
  <w:footnote w:id="2">
    <w:p w:rsidR="000D6455" w:rsidRPr="009F766A" w:rsidRDefault="000D6455" w:rsidP="000D6455">
      <w:pPr>
        <w:pStyle w:val="FootnoteText"/>
        <w:rPr>
          <w:rFonts w:asciiTheme="minorHAnsi" w:hAnsiTheme="minorHAnsi"/>
        </w:rPr>
      </w:pPr>
      <w:r w:rsidRPr="009F766A">
        <w:rPr>
          <w:rStyle w:val="FootnoteReference"/>
          <w:rFonts w:asciiTheme="minorHAnsi" w:hAnsiTheme="minorHAnsi"/>
        </w:rPr>
        <w:footnoteRef/>
      </w:r>
      <w:r w:rsidRPr="009F766A">
        <w:rPr>
          <w:rFonts w:asciiTheme="minorHAnsi" w:hAnsiTheme="minorHAnsi"/>
        </w:rPr>
        <w:t xml:space="preserve"> Delete as appropriate.</w:t>
      </w:r>
    </w:p>
  </w:footnote>
  <w:footnote w:id="3">
    <w:p w:rsidR="000D6455" w:rsidRPr="00E147C9" w:rsidDel="00D77FE8" w:rsidRDefault="000D6455" w:rsidP="000D6455">
      <w:pPr>
        <w:pStyle w:val="FootnoteText"/>
        <w:rPr>
          <w:del w:id="11" w:author="Author" w:date="2014-07-06T11:27:00Z"/>
          <w:lang w:val="en-US"/>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300" w:rsidRDefault="00E273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29B0"/>
    <w:multiLevelType w:val="multilevel"/>
    <w:tmpl w:val="1D4896F2"/>
    <w:lvl w:ilvl="0">
      <w:start w:val="4"/>
      <w:numFmt w:val="decimal"/>
      <w:lvlText w:val="%1."/>
      <w:lvlJc w:val="left"/>
      <w:pPr>
        <w:ind w:left="495" w:hanging="495"/>
      </w:pPr>
      <w:rPr>
        <w:rFonts w:hint="default"/>
      </w:rPr>
    </w:lvl>
    <w:lvl w:ilvl="1">
      <w:start w:val="1"/>
      <w:numFmt w:val="decimal"/>
      <w:lvlText w:val="%1.%2."/>
      <w:lvlJc w:val="left"/>
      <w:pPr>
        <w:ind w:left="849" w:hanging="49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nsid w:val="0B457EE7"/>
    <w:multiLevelType w:val="hybridMultilevel"/>
    <w:tmpl w:val="18CCBD76"/>
    <w:lvl w:ilvl="0" w:tplc="B2029BC4">
      <w:start w:val="1"/>
      <w:numFmt w:val="upp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891C24"/>
    <w:multiLevelType w:val="multilevel"/>
    <w:tmpl w:val="6CFEA4F0"/>
    <w:lvl w:ilvl="0">
      <w:start w:val="7"/>
      <w:numFmt w:val="decimal"/>
      <w:lvlText w:val="%1."/>
      <w:lvlJc w:val="left"/>
      <w:pPr>
        <w:ind w:left="540" w:hanging="540"/>
      </w:pPr>
      <w:rPr>
        <w:rFonts w:hint="default"/>
      </w:rPr>
    </w:lvl>
    <w:lvl w:ilvl="1">
      <w:start w:val="1"/>
      <w:numFmt w:val="decimal"/>
      <w:lvlText w:val="%1.%2."/>
      <w:lvlJc w:val="left"/>
      <w:pPr>
        <w:ind w:left="902" w:hanging="540"/>
      </w:pPr>
      <w:rPr>
        <w:rFonts w:hint="default"/>
      </w:rPr>
    </w:lvl>
    <w:lvl w:ilvl="2">
      <w:start w:val="1"/>
      <w:numFmt w:val="decimal"/>
      <w:lvlText w:val="%1.%2.%3."/>
      <w:lvlJc w:val="left"/>
      <w:pPr>
        <w:ind w:left="1444" w:hanging="720"/>
      </w:pPr>
      <w:rPr>
        <w:rFonts w:hint="default"/>
      </w:rPr>
    </w:lvl>
    <w:lvl w:ilvl="3">
      <w:start w:val="1"/>
      <w:numFmt w:val="decimal"/>
      <w:lvlText w:val="%1.%2.%3.%4."/>
      <w:lvlJc w:val="left"/>
      <w:pPr>
        <w:ind w:left="1806" w:hanging="720"/>
      </w:pPr>
      <w:rPr>
        <w:rFonts w:hint="default"/>
      </w:rPr>
    </w:lvl>
    <w:lvl w:ilvl="4">
      <w:start w:val="1"/>
      <w:numFmt w:val="decimal"/>
      <w:lvlText w:val="%1.%2.%3.%4.%5."/>
      <w:lvlJc w:val="left"/>
      <w:pPr>
        <w:ind w:left="2528" w:hanging="1080"/>
      </w:pPr>
      <w:rPr>
        <w:rFonts w:hint="default"/>
      </w:rPr>
    </w:lvl>
    <w:lvl w:ilvl="5">
      <w:start w:val="1"/>
      <w:numFmt w:val="decimal"/>
      <w:lvlText w:val="%1.%2.%3.%4.%5.%6."/>
      <w:lvlJc w:val="left"/>
      <w:pPr>
        <w:ind w:left="2890" w:hanging="1080"/>
      </w:pPr>
      <w:rPr>
        <w:rFonts w:hint="default"/>
      </w:rPr>
    </w:lvl>
    <w:lvl w:ilvl="6">
      <w:start w:val="1"/>
      <w:numFmt w:val="decimal"/>
      <w:lvlText w:val="%1.%2.%3.%4.%5.%6.%7."/>
      <w:lvlJc w:val="left"/>
      <w:pPr>
        <w:ind w:left="3612" w:hanging="1440"/>
      </w:pPr>
      <w:rPr>
        <w:rFonts w:hint="default"/>
      </w:rPr>
    </w:lvl>
    <w:lvl w:ilvl="7">
      <w:start w:val="1"/>
      <w:numFmt w:val="decimal"/>
      <w:lvlText w:val="%1.%2.%3.%4.%5.%6.%7.%8."/>
      <w:lvlJc w:val="left"/>
      <w:pPr>
        <w:ind w:left="3974" w:hanging="1440"/>
      </w:pPr>
      <w:rPr>
        <w:rFonts w:hint="default"/>
      </w:rPr>
    </w:lvl>
    <w:lvl w:ilvl="8">
      <w:start w:val="1"/>
      <w:numFmt w:val="decimal"/>
      <w:lvlText w:val="%1.%2.%3.%4.%5.%6.%7.%8.%9."/>
      <w:lvlJc w:val="left"/>
      <w:pPr>
        <w:ind w:left="4696" w:hanging="1800"/>
      </w:pPr>
      <w:rPr>
        <w:rFonts w:hint="default"/>
      </w:rPr>
    </w:lvl>
  </w:abstractNum>
  <w:abstractNum w:abstractNumId="3">
    <w:nsid w:val="0D8D7C82"/>
    <w:multiLevelType w:val="multilevel"/>
    <w:tmpl w:val="97587750"/>
    <w:lvl w:ilvl="0">
      <w:start w:val="5"/>
      <w:numFmt w:val="decimal"/>
      <w:lvlText w:val="%1."/>
      <w:lvlJc w:val="left"/>
      <w:pPr>
        <w:ind w:left="495" w:hanging="495"/>
      </w:pPr>
      <w:rPr>
        <w:rFonts w:hint="default"/>
      </w:rPr>
    </w:lvl>
    <w:lvl w:ilvl="1">
      <w:start w:val="1"/>
      <w:numFmt w:val="decimal"/>
      <w:lvlText w:val="%1.%2."/>
      <w:lvlJc w:val="left"/>
      <w:pPr>
        <w:ind w:left="849" w:hanging="49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
    <w:nsid w:val="0FE74F7D"/>
    <w:multiLevelType w:val="multilevel"/>
    <w:tmpl w:val="3B046412"/>
    <w:lvl w:ilvl="0">
      <w:start w:val="1"/>
      <w:numFmt w:val="decimal"/>
      <w:pStyle w:val="TOC1"/>
      <w:lvlText w:val="%1."/>
      <w:lvlJc w:val="left"/>
      <w:pPr>
        <w:tabs>
          <w:tab w:val="num" w:pos="709"/>
        </w:tabs>
        <w:ind w:left="709" w:hanging="709"/>
      </w:pPr>
      <w:rPr>
        <w:rFonts w:asciiTheme="minorHAnsi" w:hAnsiTheme="minorHAnsi" w:cs="Arial" w:hint="default"/>
        <w:b/>
      </w:rPr>
    </w:lvl>
    <w:lvl w:ilvl="1">
      <w:start w:val="1"/>
      <w:numFmt w:val="decimal"/>
      <w:pStyle w:val="Level2"/>
      <w:isLgl/>
      <w:lvlText w:val="%1.%2"/>
      <w:lvlJc w:val="left"/>
      <w:pPr>
        <w:tabs>
          <w:tab w:val="num" w:pos="709"/>
        </w:tabs>
        <w:ind w:left="709" w:hanging="709"/>
      </w:pPr>
      <w:rPr>
        <w:rFonts w:asciiTheme="minorHAnsi" w:hAnsiTheme="minorHAnsi" w:cs="Arial" w:hint="default"/>
        <w:b w:val="0"/>
        <w:sz w:val="20"/>
      </w:rPr>
    </w:lvl>
    <w:lvl w:ilvl="2">
      <w:start w:val="1"/>
      <w:numFmt w:val="decimal"/>
      <w:lvlText w:val="(%3)"/>
      <w:lvlJc w:val="left"/>
      <w:pPr>
        <w:tabs>
          <w:tab w:val="num" w:pos="1417"/>
        </w:tabs>
        <w:ind w:left="1417" w:hanging="708"/>
      </w:pPr>
      <w:rPr>
        <w:rFonts w:hint="default"/>
        <w:b w:val="0"/>
        <w:color w:val="auto"/>
        <w:sz w:val="20"/>
        <w:szCs w:val="2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32412B7E"/>
    <w:multiLevelType w:val="multilevel"/>
    <w:tmpl w:val="9508FFB0"/>
    <w:lvl w:ilvl="0">
      <w:start w:val="3"/>
      <w:numFmt w:val="decimal"/>
      <w:lvlText w:val="%1."/>
      <w:lvlJc w:val="left"/>
      <w:pPr>
        <w:ind w:left="495" w:hanging="495"/>
      </w:pPr>
      <w:rPr>
        <w:rFonts w:hint="default"/>
      </w:rPr>
    </w:lvl>
    <w:lvl w:ilvl="1">
      <w:start w:val="2"/>
      <w:numFmt w:val="decimal"/>
      <w:lvlText w:val="%1.%2."/>
      <w:lvlJc w:val="left"/>
      <w:pPr>
        <w:ind w:left="849" w:hanging="49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nsid w:val="3D1A605A"/>
    <w:multiLevelType w:val="multilevel"/>
    <w:tmpl w:val="5C06A684"/>
    <w:lvl w:ilvl="0">
      <w:start w:val="3"/>
      <w:numFmt w:val="decimal"/>
      <w:lvlText w:val="%1."/>
      <w:lvlJc w:val="left"/>
      <w:pPr>
        <w:ind w:left="495" w:hanging="495"/>
      </w:pPr>
      <w:rPr>
        <w:rFonts w:hint="default"/>
      </w:rPr>
    </w:lvl>
    <w:lvl w:ilvl="1">
      <w:start w:val="1"/>
      <w:numFmt w:val="decimal"/>
      <w:lvlText w:val="%1.%2."/>
      <w:lvlJc w:val="left"/>
      <w:pPr>
        <w:ind w:left="849" w:hanging="49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7">
    <w:nsid w:val="50B15C95"/>
    <w:multiLevelType w:val="multilevel"/>
    <w:tmpl w:val="F812771E"/>
    <w:lvl w:ilvl="0">
      <w:start w:val="3"/>
      <w:numFmt w:val="decimal"/>
      <w:lvlText w:val="%1."/>
      <w:lvlJc w:val="left"/>
      <w:pPr>
        <w:ind w:left="540" w:hanging="540"/>
      </w:pPr>
      <w:rPr>
        <w:rFonts w:hint="default"/>
      </w:rPr>
    </w:lvl>
    <w:lvl w:ilvl="1">
      <w:start w:val="2"/>
      <w:numFmt w:val="decimal"/>
      <w:lvlText w:val="%1.%2."/>
      <w:lvlJc w:val="left"/>
      <w:pPr>
        <w:ind w:left="902" w:hanging="540"/>
      </w:pPr>
      <w:rPr>
        <w:rFonts w:hint="default"/>
      </w:rPr>
    </w:lvl>
    <w:lvl w:ilvl="2">
      <w:start w:val="1"/>
      <w:numFmt w:val="decimal"/>
      <w:lvlText w:val="%1.%2.%3."/>
      <w:lvlJc w:val="left"/>
      <w:pPr>
        <w:ind w:left="1444" w:hanging="720"/>
      </w:pPr>
      <w:rPr>
        <w:rFonts w:hint="default"/>
      </w:rPr>
    </w:lvl>
    <w:lvl w:ilvl="3">
      <w:start w:val="1"/>
      <w:numFmt w:val="decimal"/>
      <w:lvlText w:val="%1.%2.%3.%4."/>
      <w:lvlJc w:val="left"/>
      <w:pPr>
        <w:ind w:left="1806" w:hanging="720"/>
      </w:pPr>
      <w:rPr>
        <w:rFonts w:hint="default"/>
      </w:rPr>
    </w:lvl>
    <w:lvl w:ilvl="4">
      <w:start w:val="1"/>
      <w:numFmt w:val="decimal"/>
      <w:lvlText w:val="%1.%2.%3.%4.%5."/>
      <w:lvlJc w:val="left"/>
      <w:pPr>
        <w:ind w:left="2528" w:hanging="1080"/>
      </w:pPr>
      <w:rPr>
        <w:rFonts w:hint="default"/>
      </w:rPr>
    </w:lvl>
    <w:lvl w:ilvl="5">
      <w:start w:val="1"/>
      <w:numFmt w:val="decimal"/>
      <w:lvlText w:val="%1.%2.%3.%4.%5.%6."/>
      <w:lvlJc w:val="left"/>
      <w:pPr>
        <w:ind w:left="2890" w:hanging="1080"/>
      </w:pPr>
      <w:rPr>
        <w:rFonts w:hint="default"/>
      </w:rPr>
    </w:lvl>
    <w:lvl w:ilvl="6">
      <w:start w:val="1"/>
      <w:numFmt w:val="decimal"/>
      <w:lvlText w:val="%1.%2.%3.%4.%5.%6.%7."/>
      <w:lvlJc w:val="left"/>
      <w:pPr>
        <w:ind w:left="3612" w:hanging="1440"/>
      </w:pPr>
      <w:rPr>
        <w:rFonts w:hint="default"/>
      </w:rPr>
    </w:lvl>
    <w:lvl w:ilvl="7">
      <w:start w:val="1"/>
      <w:numFmt w:val="decimal"/>
      <w:lvlText w:val="%1.%2.%3.%4.%5.%6.%7.%8."/>
      <w:lvlJc w:val="left"/>
      <w:pPr>
        <w:ind w:left="3974" w:hanging="1440"/>
      </w:pPr>
      <w:rPr>
        <w:rFonts w:hint="default"/>
      </w:rPr>
    </w:lvl>
    <w:lvl w:ilvl="8">
      <w:start w:val="1"/>
      <w:numFmt w:val="decimal"/>
      <w:lvlText w:val="%1.%2.%3.%4.%5.%6.%7.%8.%9."/>
      <w:lvlJc w:val="left"/>
      <w:pPr>
        <w:ind w:left="4696" w:hanging="1800"/>
      </w:pPr>
      <w:rPr>
        <w:rFonts w:hint="default"/>
      </w:rPr>
    </w:lvl>
  </w:abstractNum>
  <w:abstractNum w:abstractNumId="8">
    <w:nsid w:val="67190A17"/>
    <w:multiLevelType w:val="multilevel"/>
    <w:tmpl w:val="A6FA3D98"/>
    <w:lvl w:ilvl="0">
      <w:start w:val="2"/>
      <w:numFmt w:val="decimal"/>
      <w:lvlText w:val="%1."/>
      <w:lvlJc w:val="left"/>
      <w:pPr>
        <w:ind w:left="495" w:hanging="495"/>
      </w:pPr>
      <w:rPr>
        <w:rFonts w:hint="default"/>
      </w:rPr>
    </w:lvl>
    <w:lvl w:ilvl="1">
      <w:start w:val="1"/>
      <w:numFmt w:val="decimal"/>
      <w:lvlText w:val="%1.%2."/>
      <w:lvlJc w:val="left"/>
      <w:pPr>
        <w:ind w:left="849" w:hanging="49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9">
    <w:nsid w:val="674871D1"/>
    <w:multiLevelType w:val="hybridMultilevel"/>
    <w:tmpl w:val="CCB0FD34"/>
    <w:lvl w:ilvl="0" w:tplc="967E0632">
      <w:start w:val="1"/>
      <w:numFmt w:val="decimal"/>
      <w:lvlText w:val="(%1)"/>
      <w:lvlJc w:val="left"/>
      <w:pPr>
        <w:tabs>
          <w:tab w:val="num" w:pos="720"/>
        </w:tabs>
        <w:ind w:left="720" w:hanging="360"/>
      </w:pPr>
      <w:rPr>
        <w:rFonts w:hint="default"/>
        <w:color w:val="auto"/>
      </w:rPr>
    </w:lvl>
    <w:lvl w:ilvl="1" w:tplc="E5C071E0" w:tentative="1">
      <w:start w:val="1"/>
      <w:numFmt w:val="lowerLetter"/>
      <w:lvlText w:val="%2."/>
      <w:lvlJc w:val="left"/>
      <w:pPr>
        <w:tabs>
          <w:tab w:val="num" w:pos="1440"/>
        </w:tabs>
        <w:ind w:left="1440" w:hanging="360"/>
      </w:pPr>
    </w:lvl>
    <w:lvl w:ilvl="2" w:tplc="18D885CE" w:tentative="1">
      <w:start w:val="1"/>
      <w:numFmt w:val="lowerRoman"/>
      <w:lvlText w:val="%3."/>
      <w:lvlJc w:val="right"/>
      <w:pPr>
        <w:tabs>
          <w:tab w:val="num" w:pos="2160"/>
        </w:tabs>
        <w:ind w:left="2160" w:hanging="180"/>
      </w:pPr>
    </w:lvl>
    <w:lvl w:ilvl="3" w:tplc="BD68F1CE" w:tentative="1">
      <w:start w:val="1"/>
      <w:numFmt w:val="decimal"/>
      <w:lvlText w:val="%4."/>
      <w:lvlJc w:val="left"/>
      <w:pPr>
        <w:tabs>
          <w:tab w:val="num" w:pos="2880"/>
        </w:tabs>
        <w:ind w:left="2880" w:hanging="360"/>
      </w:pPr>
    </w:lvl>
    <w:lvl w:ilvl="4" w:tplc="065E7F1E" w:tentative="1">
      <w:start w:val="1"/>
      <w:numFmt w:val="lowerLetter"/>
      <w:lvlText w:val="%5."/>
      <w:lvlJc w:val="left"/>
      <w:pPr>
        <w:tabs>
          <w:tab w:val="num" w:pos="3600"/>
        </w:tabs>
        <w:ind w:left="3600" w:hanging="360"/>
      </w:pPr>
    </w:lvl>
    <w:lvl w:ilvl="5" w:tplc="3E5253D4" w:tentative="1">
      <w:start w:val="1"/>
      <w:numFmt w:val="lowerRoman"/>
      <w:lvlText w:val="%6."/>
      <w:lvlJc w:val="right"/>
      <w:pPr>
        <w:tabs>
          <w:tab w:val="num" w:pos="4320"/>
        </w:tabs>
        <w:ind w:left="4320" w:hanging="180"/>
      </w:pPr>
    </w:lvl>
    <w:lvl w:ilvl="6" w:tplc="7F3A72CE" w:tentative="1">
      <w:start w:val="1"/>
      <w:numFmt w:val="decimal"/>
      <w:lvlText w:val="%7."/>
      <w:lvlJc w:val="left"/>
      <w:pPr>
        <w:tabs>
          <w:tab w:val="num" w:pos="5040"/>
        </w:tabs>
        <w:ind w:left="5040" w:hanging="360"/>
      </w:pPr>
    </w:lvl>
    <w:lvl w:ilvl="7" w:tplc="E64200F0" w:tentative="1">
      <w:start w:val="1"/>
      <w:numFmt w:val="lowerLetter"/>
      <w:lvlText w:val="%8."/>
      <w:lvlJc w:val="left"/>
      <w:pPr>
        <w:tabs>
          <w:tab w:val="num" w:pos="5760"/>
        </w:tabs>
        <w:ind w:left="5760" w:hanging="360"/>
      </w:pPr>
    </w:lvl>
    <w:lvl w:ilvl="8" w:tplc="5976887A" w:tentative="1">
      <w:start w:val="1"/>
      <w:numFmt w:val="lowerRoman"/>
      <w:lvlText w:val="%9."/>
      <w:lvlJc w:val="right"/>
      <w:pPr>
        <w:tabs>
          <w:tab w:val="num" w:pos="6480"/>
        </w:tabs>
        <w:ind w:left="6480" w:hanging="180"/>
      </w:pPr>
    </w:lvl>
  </w:abstractNum>
  <w:abstractNum w:abstractNumId="10">
    <w:nsid w:val="7B082783"/>
    <w:multiLevelType w:val="multilevel"/>
    <w:tmpl w:val="2B46699A"/>
    <w:lvl w:ilvl="0">
      <w:start w:val="2"/>
      <w:numFmt w:val="decimal"/>
      <w:lvlText w:val="%1."/>
      <w:lvlJc w:val="left"/>
      <w:pPr>
        <w:ind w:left="495" w:hanging="495"/>
      </w:pPr>
      <w:rPr>
        <w:rFonts w:hint="default"/>
      </w:rPr>
    </w:lvl>
    <w:lvl w:ilvl="1">
      <w:start w:val="2"/>
      <w:numFmt w:val="decimal"/>
      <w:lvlText w:val="%1.%2."/>
      <w:lvlJc w:val="left"/>
      <w:pPr>
        <w:ind w:left="849" w:hanging="49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10"/>
  </w:num>
  <w:num w:numId="6">
    <w:abstractNumId w:val="6"/>
  </w:num>
  <w:num w:numId="7">
    <w:abstractNumId w:val="5"/>
  </w:num>
  <w:num w:numId="8">
    <w:abstractNumId w:val="0"/>
  </w:num>
  <w:num w:numId="9">
    <w:abstractNumId w:val="3"/>
  </w:num>
  <w:num w:numId="10">
    <w:abstractNumId w:val="2"/>
  </w:num>
  <w:num w:numId="11">
    <w:abstractNumId w:val="7"/>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D6455"/>
    <w:rsid w:val="000033DA"/>
    <w:rsid w:val="00010374"/>
    <w:rsid w:val="00083AF7"/>
    <w:rsid w:val="000D20A6"/>
    <w:rsid w:val="000D6455"/>
    <w:rsid w:val="00111989"/>
    <w:rsid w:val="00146202"/>
    <w:rsid w:val="0014696C"/>
    <w:rsid w:val="0017383C"/>
    <w:rsid w:val="00180263"/>
    <w:rsid w:val="001C0F1F"/>
    <w:rsid w:val="001D674C"/>
    <w:rsid w:val="001E6F41"/>
    <w:rsid w:val="0025376A"/>
    <w:rsid w:val="00280B34"/>
    <w:rsid w:val="00282D3B"/>
    <w:rsid w:val="002A26E6"/>
    <w:rsid w:val="002A76DA"/>
    <w:rsid w:val="002E3168"/>
    <w:rsid w:val="00304F2F"/>
    <w:rsid w:val="003531B5"/>
    <w:rsid w:val="003623EB"/>
    <w:rsid w:val="0038427A"/>
    <w:rsid w:val="00391D38"/>
    <w:rsid w:val="003A3D53"/>
    <w:rsid w:val="003F0F18"/>
    <w:rsid w:val="003F404A"/>
    <w:rsid w:val="00422425"/>
    <w:rsid w:val="0043761A"/>
    <w:rsid w:val="00441670"/>
    <w:rsid w:val="0046361A"/>
    <w:rsid w:val="004C093D"/>
    <w:rsid w:val="004C5567"/>
    <w:rsid w:val="004D5BF2"/>
    <w:rsid w:val="004F71C6"/>
    <w:rsid w:val="00501DDE"/>
    <w:rsid w:val="005266D8"/>
    <w:rsid w:val="005436A2"/>
    <w:rsid w:val="00577C86"/>
    <w:rsid w:val="005D158C"/>
    <w:rsid w:val="005E1908"/>
    <w:rsid w:val="005E4E9B"/>
    <w:rsid w:val="0062336C"/>
    <w:rsid w:val="00627610"/>
    <w:rsid w:val="00802F59"/>
    <w:rsid w:val="00824D2D"/>
    <w:rsid w:val="008273FD"/>
    <w:rsid w:val="00892F52"/>
    <w:rsid w:val="008A375B"/>
    <w:rsid w:val="008C1073"/>
    <w:rsid w:val="008E531F"/>
    <w:rsid w:val="00914C13"/>
    <w:rsid w:val="00936041"/>
    <w:rsid w:val="00950D5F"/>
    <w:rsid w:val="00963D45"/>
    <w:rsid w:val="00970D1A"/>
    <w:rsid w:val="009716CD"/>
    <w:rsid w:val="009C1BB7"/>
    <w:rsid w:val="00A57447"/>
    <w:rsid w:val="00AA64F6"/>
    <w:rsid w:val="00AC5CDE"/>
    <w:rsid w:val="00B14495"/>
    <w:rsid w:val="00B26120"/>
    <w:rsid w:val="00B363E8"/>
    <w:rsid w:val="00B4610E"/>
    <w:rsid w:val="00BB3045"/>
    <w:rsid w:val="00BC008B"/>
    <w:rsid w:val="00CE12C4"/>
    <w:rsid w:val="00D03C7A"/>
    <w:rsid w:val="00D82AB8"/>
    <w:rsid w:val="00DA10BE"/>
    <w:rsid w:val="00DB146B"/>
    <w:rsid w:val="00DD2F59"/>
    <w:rsid w:val="00DE3F85"/>
    <w:rsid w:val="00DF56D9"/>
    <w:rsid w:val="00E273B9"/>
    <w:rsid w:val="00E63029"/>
    <w:rsid w:val="00EA41A9"/>
    <w:rsid w:val="00EC3869"/>
    <w:rsid w:val="00ED6CAB"/>
    <w:rsid w:val="00EE646D"/>
    <w:rsid w:val="00EE6B28"/>
    <w:rsid w:val="00EF5C21"/>
    <w:rsid w:val="00F03328"/>
    <w:rsid w:val="00F9535B"/>
    <w:rsid w:val="00FB4CB0"/>
    <w:rsid w:val="00FF251F"/>
    <w:rsid w:val="00FF30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455"/>
    <w:pPr>
      <w:spacing w:after="0" w:line="264" w:lineRule="auto"/>
      <w:jc w:val="both"/>
    </w:pPr>
    <w:rPr>
      <w:rFonts w:ascii="Arial" w:eastAsia="Arial Unicode MS" w:hAnsi="Arial" w:cs="Arial"/>
      <w:sz w:val="21"/>
      <w:szCs w:val="21"/>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0D6455"/>
    <w:pPr>
      <w:spacing w:after="210"/>
    </w:pPr>
  </w:style>
  <w:style w:type="paragraph" w:customStyle="1" w:styleId="Body1">
    <w:name w:val="Body 1"/>
    <w:basedOn w:val="Body"/>
    <w:link w:val="Body1Char"/>
    <w:rsid w:val="000D6455"/>
  </w:style>
  <w:style w:type="paragraph" w:customStyle="1" w:styleId="Body2">
    <w:name w:val="Body 2"/>
    <w:basedOn w:val="Body1"/>
    <w:link w:val="Body2Char"/>
    <w:rsid w:val="000D6455"/>
    <w:pPr>
      <w:ind w:left="709"/>
    </w:pPr>
  </w:style>
  <w:style w:type="paragraph" w:styleId="Footer">
    <w:name w:val="footer"/>
    <w:basedOn w:val="Normal"/>
    <w:link w:val="FooterChar"/>
    <w:uiPriority w:val="99"/>
    <w:rsid w:val="000D6455"/>
    <w:pPr>
      <w:tabs>
        <w:tab w:val="center" w:pos="4536"/>
        <w:tab w:val="right" w:pos="9072"/>
      </w:tabs>
      <w:jc w:val="left"/>
    </w:pPr>
    <w:rPr>
      <w:sz w:val="16"/>
    </w:rPr>
  </w:style>
  <w:style w:type="character" w:customStyle="1" w:styleId="FooterChar">
    <w:name w:val="Footer Char"/>
    <w:basedOn w:val="DefaultParagraphFont"/>
    <w:link w:val="Footer"/>
    <w:uiPriority w:val="99"/>
    <w:rsid w:val="000D6455"/>
    <w:rPr>
      <w:rFonts w:ascii="Arial" w:eastAsia="Arial Unicode MS" w:hAnsi="Arial" w:cs="Arial"/>
      <w:sz w:val="16"/>
      <w:szCs w:val="21"/>
      <w:lang w:val="en-GB" w:eastAsia="zh-CN"/>
    </w:rPr>
  </w:style>
  <w:style w:type="character" w:styleId="FootnoteReference">
    <w:name w:val="footnote reference"/>
    <w:basedOn w:val="DefaultParagraphFont"/>
    <w:uiPriority w:val="99"/>
    <w:rsid w:val="000D6455"/>
    <w:rPr>
      <w:rFonts w:cs="Times New Roman"/>
      <w:vertAlign w:val="superscript"/>
    </w:rPr>
  </w:style>
  <w:style w:type="paragraph" w:styleId="FootnoteText">
    <w:name w:val="footnote text"/>
    <w:basedOn w:val="Normal"/>
    <w:link w:val="FootnoteTextChar"/>
    <w:uiPriority w:val="99"/>
    <w:rsid w:val="000D6455"/>
    <w:pPr>
      <w:tabs>
        <w:tab w:val="left" w:pos="720"/>
      </w:tabs>
      <w:ind w:left="720" w:hanging="720"/>
    </w:pPr>
    <w:rPr>
      <w:sz w:val="20"/>
    </w:rPr>
  </w:style>
  <w:style w:type="character" w:customStyle="1" w:styleId="FootnoteTextChar">
    <w:name w:val="Footnote Text Char"/>
    <w:basedOn w:val="DefaultParagraphFont"/>
    <w:link w:val="FootnoteText"/>
    <w:uiPriority w:val="99"/>
    <w:rsid w:val="000D6455"/>
    <w:rPr>
      <w:rFonts w:ascii="Arial" w:eastAsia="Arial Unicode MS" w:hAnsi="Arial" w:cs="Arial"/>
      <w:sz w:val="20"/>
      <w:szCs w:val="21"/>
      <w:lang w:val="en-GB" w:eastAsia="zh-CN"/>
    </w:rPr>
  </w:style>
  <w:style w:type="paragraph" w:styleId="Header">
    <w:name w:val="header"/>
    <w:basedOn w:val="Normal"/>
    <w:link w:val="HeaderChar"/>
    <w:uiPriority w:val="99"/>
    <w:rsid w:val="000D6455"/>
    <w:pPr>
      <w:tabs>
        <w:tab w:val="center" w:pos="4536"/>
        <w:tab w:val="right" w:pos="9072"/>
      </w:tabs>
    </w:pPr>
  </w:style>
  <w:style w:type="character" w:customStyle="1" w:styleId="HeaderChar">
    <w:name w:val="Header Char"/>
    <w:basedOn w:val="DefaultParagraphFont"/>
    <w:link w:val="Header"/>
    <w:uiPriority w:val="99"/>
    <w:rsid w:val="000D6455"/>
    <w:rPr>
      <w:rFonts w:ascii="Arial" w:eastAsia="Arial Unicode MS" w:hAnsi="Arial" w:cs="Arial"/>
      <w:sz w:val="21"/>
      <w:szCs w:val="21"/>
      <w:lang w:val="en-GB" w:eastAsia="zh-CN"/>
    </w:rPr>
  </w:style>
  <w:style w:type="paragraph" w:customStyle="1" w:styleId="Level1">
    <w:name w:val="Level 1"/>
    <w:basedOn w:val="Body1"/>
    <w:next w:val="Body2"/>
    <w:rsid w:val="000D6455"/>
    <w:pPr>
      <w:tabs>
        <w:tab w:val="num" w:pos="709"/>
      </w:tabs>
      <w:ind w:left="709" w:hanging="709"/>
      <w:outlineLvl w:val="0"/>
    </w:pPr>
  </w:style>
  <w:style w:type="paragraph" w:customStyle="1" w:styleId="Level2">
    <w:name w:val="Level 2"/>
    <w:basedOn w:val="Body2"/>
    <w:next w:val="Body2"/>
    <w:rsid w:val="000D6455"/>
    <w:pPr>
      <w:numPr>
        <w:ilvl w:val="1"/>
        <w:numId w:val="1"/>
      </w:numPr>
      <w:outlineLvl w:val="1"/>
    </w:pPr>
  </w:style>
  <w:style w:type="paragraph" w:customStyle="1" w:styleId="Level3">
    <w:name w:val="Level 3"/>
    <w:basedOn w:val="Normal"/>
    <w:next w:val="Normal"/>
    <w:link w:val="Level3Char"/>
    <w:rsid w:val="000D6455"/>
    <w:pPr>
      <w:spacing w:after="210"/>
      <w:outlineLvl w:val="2"/>
    </w:pPr>
  </w:style>
  <w:style w:type="paragraph" w:customStyle="1" w:styleId="Level4">
    <w:name w:val="Level 4"/>
    <w:basedOn w:val="Normal"/>
    <w:next w:val="Normal"/>
    <w:rsid w:val="000D6455"/>
    <w:pPr>
      <w:numPr>
        <w:ilvl w:val="3"/>
        <w:numId w:val="1"/>
      </w:numPr>
      <w:spacing w:after="210"/>
      <w:outlineLvl w:val="3"/>
    </w:pPr>
  </w:style>
  <w:style w:type="paragraph" w:customStyle="1" w:styleId="Level5">
    <w:name w:val="Level 5"/>
    <w:basedOn w:val="Normal"/>
    <w:next w:val="Normal"/>
    <w:rsid w:val="000D6455"/>
    <w:pPr>
      <w:numPr>
        <w:ilvl w:val="4"/>
        <w:numId w:val="1"/>
      </w:numPr>
      <w:spacing w:after="210"/>
      <w:outlineLvl w:val="4"/>
    </w:pPr>
  </w:style>
  <w:style w:type="paragraph" w:styleId="TOC10">
    <w:name w:val="toc 1"/>
    <w:basedOn w:val="Body"/>
    <w:next w:val="Normal"/>
    <w:autoRedefine/>
    <w:uiPriority w:val="39"/>
    <w:rsid w:val="000D6455"/>
    <w:pPr>
      <w:keepNext/>
      <w:tabs>
        <w:tab w:val="left" w:pos="709"/>
        <w:tab w:val="right" w:leader="dot" w:pos="9062"/>
      </w:tabs>
      <w:spacing w:after="120"/>
      <w:ind w:left="709" w:right="709" w:hanging="709"/>
      <w:jc w:val="center"/>
    </w:pPr>
  </w:style>
  <w:style w:type="character" w:customStyle="1" w:styleId="UnderlinedText">
    <w:name w:val="UnderlinedText"/>
    <w:basedOn w:val="DefaultParagraphFont"/>
    <w:rsid w:val="000D6455"/>
    <w:rPr>
      <w:rFonts w:cs="Times New Roman"/>
      <w:u w:val="single"/>
    </w:rPr>
  </w:style>
  <w:style w:type="paragraph" w:styleId="CommentText">
    <w:name w:val="annotation text"/>
    <w:basedOn w:val="Normal"/>
    <w:link w:val="CommentTextChar"/>
    <w:uiPriority w:val="99"/>
    <w:semiHidden/>
    <w:rsid w:val="000D6455"/>
    <w:rPr>
      <w:sz w:val="20"/>
    </w:rPr>
  </w:style>
  <w:style w:type="character" w:customStyle="1" w:styleId="CommentTextChar">
    <w:name w:val="Comment Text Char"/>
    <w:basedOn w:val="DefaultParagraphFont"/>
    <w:link w:val="CommentText"/>
    <w:uiPriority w:val="99"/>
    <w:semiHidden/>
    <w:rsid w:val="000D6455"/>
    <w:rPr>
      <w:rFonts w:ascii="Arial" w:eastAsia="Arial Unicode MS" w:hAnsi="Arial" w:cs="Arial"/>
      <w:sz w:val="20"/>
      <w:szCs w:val="21"/>
      <w:lang w:val="en-GB" w:eastAsia="zh-CN"/>
    </w:rPr>
  </w:style>
  <w:style w:type="character" w:styleId="Hyperlink">
    <w:name w:val="Hyperlink"/>
    <w:basedOn w:val="DefaultParagraphFont"/>
    <w:uiPriority w:val="99"/>
    <w:rsid w:val="000D6455"/>
    <w:rPr>
      <w:rFonts w:cs="Times New Roman"/>
      <w:color w:val="0000FF"/>
      <w:u w:val="single"/>
    </w:rPr>
  </w:style>
  <w:style w:type="character" w:styleId="PageNumber">
    <w:name w:val="page number"/>
    <w:basedOn w:val="DefaultParagraphFont"/>
    <w:uiPriority w:val="99"/>
    <w:semiHidden/>
    <w:rsid w:val="000D6455"/>
    <w:rPr>
      <w:rFonts w:cs="Times New Roman"/>
    </w:rPr>
  </w:style>
  <w:style w:type="character" w:customStyle="1" w:styleId="Body2Char">
    <w:name w:val="Body 2 Char"/>
    <w:basedOn w:val="DefaultParagraphFont"/>
    <w:link w:val="Body2"/>
    <w:locked/>
    <w:rsid w:val="000D6455"/>
    <w:rPr>
      <w:rFonts w:ascii="Arial" w:eastAsia="Arial Unicode MS" w:hAnsi="Arial" w:cs="Arial"/>
      <w:sz w:val="21"/>
      <w:szCs w:val="21"/>
      <w:lang w:val="en-GB" w:eastAsia="zh-CN"/>
    </w:rPr>
  </w:style>
  <w:style w:type="character" w:customStyle="1" w:styleId="Level3Char">
    <w:name w:val="Level 3 Char"/>
    <w:basedOn w:val="DefaultParagraphFont"/>
    <w:link w:val="Level3"/>
    <w:locked/>
    <w:rsid w:val="000D6455"/>
    <w:rPr>
      <w:rFonts w:ascii="Arial" w:eastAsia="Arial Unicode MS" w:hAnsi="Arial" w:cs="Arial"/>
      <w:sz w:val="21"/>
      <w:szCs w:val="21"/>
      <w:lang w:val="en-GB" w:eastAsia="zh-CN"/>
    </w:rPr>
  </w:style>
  <w:style w:type="paragraph" w:customStyle="1" w:styleId="Centeredtext">
    <w:name w:val="Centered text"/>
    <w:basedOn w:val="Normal"/>
    <w:link w:val="CenteredtextChar"/>
    <w:rsid w:val="000D6455"/>
    <w:pPr>
      <w:spacing w:after="210"/>
      <w:jc w:val="center"/>
    </w:pPr>
    <w:rPr>
      <w:rFonts w:eastAsia="Times New Roman" w:cs="Times New Roman"/>
      <w:szCs w:val="24"/>
      <w:lang w:eastAsia="en-US"/>
    </w:rPr>
  </w:style>
  <w:style w:type="character" w:customStyle="1" w:styleId="Body1Char">
    <w:name w:val="Body 1 Char"/>
    <w:basedOn w:val="DefaultParagraphFont"/>
    <w:link w:val="Body1"/>
    <w:locked/>
    <w:rsid w:val="000D6455"/>
    <w:rPr>
      <w:rFonts w:ascii="Arial" w:eastAsia="Arial Unicode MS" w:hAnsi="Arial" w:cs="Arial"/>
      <w:sz w:val="21"/>
      <w:szCs w:val="21"/>
      <w:lang w:val="en-GB" w:eastAsia="zh-CN"/>
    </w:rPr>
  </w:style>
  <w:style w:type="character" w:customStyle="1" w:styleId="CenteredtextChar">
    <w:name w:val="Centered text Char"/>
    <w:basedOn w:val="DefaultParagraphFont"/>
    <w:link w:val="Centeredtext"/>
    <w:locked/>
    <w:rsid w:val="000D6455"/>
    <w:rPr>
      <w:rFonts w:ascii="Arial" w:eastAsia="Times New Roman" w:hAnsi="Arial" w:cs="Times New Roman"/>
      <w:sz w:val="21"/>
      <w:szCs w:val="24"/>
      <w:lang w:val="en-GB"/>
    </w:rPr>
  </w:style>
  <w:style w:type="paragraph" w:customStyle="1" w:styleId="COVERPAGE">
    <w:name w:val="COVERPAGE"/>
    <w:basedOn w:val="Normal"/>
    <w:rsid w:val="000D6455"/>
    <w:pPr>
      <w:spacing w:line="288" w:lineRule="auto"/>
      <w:jc w:val="left"/>
    </w:pPr>
    <w:rPr>
      <w:rFonts w:ascii="CG Times" w:eastAsia="Calibri" w:hAnsi="CG Times" w:cs="Times New Roman"/>
      <w:sz w:val="22"/>
      <w:szCs w:val="20"/>
      <w:lang w:eastAsia="en-US"/>
    </w:rPr>
  </w:style>
  <w:style w:type="paragraph" w:customStyle="1" w:styleId="AONormal">
    <w:name w:val="AONormal"/>
    <w:rsid w:val="000D6455"/>
    <w:pPr>
      <w:spacing w:after="0" w:line="260" w:lineRule="atLeast"/>
      <w:jc w:val="both"/>
    </w:pPr>
    <w:rPr>
      <w:rFonts w:ascii="Times New Roman" w:eastAsia="Times New Roman" w:hAnsi="Times New Roman" w:cs="Times New Roman"/>
      <w:lang w:val="en-GB" w:eastAsia="ar-SA"/>
    </w:rPr>
  </w:style>
  <w:style w:type="paragraph" w:customStyle="1" w:styleId="TOC1">
    <w:name w:val="TOC1"/>
    <w:basedOn w:val="Level1"/>
    <w:rsid w:val="000D6455"/>
    <w:pPr>
      <w:keepNext/>
      <w:numPr>
        <w:numId w:val="1"/>
      </w:numPr>
      <w:tabs>
        <w:tab w:val="clear" w:pos="709"/>
        <w:tab w:val="num" w:pos="360"/>
      </w:tabs>
    </w:pPr>
    <w:rPr>
      <w:b/>
      <w:sz w:val="20"/>
      <w:szCs w:val="20"/>
    </w:rPr>
  </w:style>
  <w:style w:type="paragraph" w:customStyle="1" w:styleId="Style">
    <w:name w:val="Style"/>
    <w:rsid w:val="000D6455"/>
    <w:pPr>
      <w:widowControl w:val="0"/>
      <w:autoSpaceDE w:val="0"/>
      <w:autoSpaceDN w:val="0"/>
      <w:adjustRightInd w:val="0"/>
      <w:spacing w:after="0"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qFormat/>
    <w:rsid w:val="000D6455"/>
    <w:pPr>
      <w:bidi/>
      <w:spacing w:line="240" w:lineRule="auto"/>
      <w:ind w:left="720"/>
      <w:jc w:val="left"/>
    </w:pPr>
    <w:rPr>
      <w:rFonts w:ascii="Times New Roman" w:eastAsia="Times New Roman" w:hAnsi="Times New Roman" w:cs="Times New Roman"/>
      <w:sz w:val="24"/>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455"/>
    <w:pPr>
      <w:spacing w:after="0" w:line="264" w:lineRule="auto"/>
      <w:jc w:val="both"/>
    </w:pPr>
    <w:rPr>
      <w:rFonts w:ascii="Arial" w:eastAsia="Arial Unicode MS" w:hAnsi="Arial" w:cs="Arial"/>
      <w:sz w:val="21"/>
      <w:szCs w:val="21"/>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0D6455"/>
    <w:pPr>
      <w:spacing w:after="210"/>
    </w:pPr>
  </w:style>
  <w:style w:type="paragraph" w:customStyle="1" w:styleId="Body1">
    <w:name w:val="Body 1"/>
    <w:basedOn w:val="Body"/>
    <w:link w:val="Body1Char"/>
    <w:rsid w:val="000D6455"/>
  </w:style>
  <w:style w:type="paragraph" w:customStyle="1" w:styleId="Body2">
    <w:name w:val="Body 2"/>
    <w:basedOn w:val="Body1"/>
    <w:link w:val="Body2Char"/>
    <w:rsid w:val="000D6455"/>
    <w:pPr>
      <w:ind w:left="709"/>
    </w:pPr>
  </w:style>
  <w:style w:type="paragraph" w:styleId="Footer">
    <w:name w:val="footer"/>
    <w:basedOn w:val="Normal"/>
    <w:link w:val="FooterChar"/>
    <w:uiPriority w:val="99"/>
    <w:rsid w:val="000D6455"/>
    <w:pPr>
      <w:tabs>
        <w:tab w:val="center" w:pos="4536"/>
        <w:tab w:val="right" w:pos="9072"/>
      </w:tabs>
      <w:jc w:val="left"/>
    </w:pPr>
    <w:rPr>
      <w:sz w:val="16"/>
    </w:rPr>
  </w:style>
  <w:style w:type="character" w:customStyle="1" w:styleId="FooterChar">
    <w:name w:val="Footer Char"/>
    <w:basedOn w:val="DefaultParagraphFont"/>
    <w:link w:val="Footer"/>
    <w:uiPriority w:val="99"/>
    <w:rsid w:val="000D6455"/>
    <w:rPr>
      <w:rFonts w:ascii="Arial" w:eastAsia="Arial Unicode MS" w:hAnsi="Arial" w:cs="Arial"/>
      <w:sz w:val="16"/>
      <w:szCs w:val="21"/>
      <w:lang w:val="en-GB" w:eastAsia="zh-CN"/>
    </w:rPr>
  </w:style>
  <w:style w:type="character" w:styleId="FootnoteReference">
    <w:name w:val="footnote reference"/>
    <w:basedOn w:val="DefaultParagraphFont"/>
    <w:uiPriority w:val="99"/>
    <w:rsid w:val="000D6455"/>
    <w:rPr>
      <w:rFonts w:cs="Times New Roman"/>
      <w:vertAlign w:val="superscript"/>
    </w:rPr>
  </w:style>
  <w:style w:type="paragraph" w:styleId="FootnoteText">
    <w:name w:val="footnote text"/>
    <w:basedOn w:val="Normal"/>
    <w:link w:val="FootnoteTextChar"/>
    <w:uiPriority w:val="99"/>
    <w:rsid w:val="000D6455"/>
    <w:pPr>
      <w:tabs>
        <w:tab w:val="left" w:pos="720"/>
      </w:tabs>
      <w:ind w:left="720" w:hanging="720"/>
    </w:pPr>
    <w:rPr>
      <w:sz w:val="20"/>
    </w:rPr>
  </w:style>
  <w:style w:type="character" w:customStyle="1" w:styleId="FootnoteTextChar">
    <w:name w:val="Footnote Text Char"/>
    <w:basedOn w:val="DefaultParagraphFont"/>
    <w:link w:val="FootnoteText"/>
    <w:uiPriority w:val="99"/>
    <w:rsid w:val="000D6455"/>
    <w:rPr>
      <w:rFonts w:ascii="Arial" w:eastAsia="Arial Unicode MS" w:hAnsi="Arial" w:cs="Arial"/>
      <w:sz w:val="20"/>
      <w:szCs w:val="21"/>
      <w:lang w:val="en-GB" w:eastAsia="zh-CN"/>
    </w:rPr>
  </w:style>
  <w:style w:type="paragraph" w:styleId="Header">
    <w:name w:val="header"/>
    <w:basedOn w:val="Normal"/>
    <w:link w:val="HeaderChar"/>
    <w:uiPriority w:val="99"/>
    <w:rsid w:val="000D6455"/>
    <w:pPr>
      <w:tabs>
        <w:tab w:val="center" w:pos="4536"/>
        <w:tab w:val="right" w:pos="9072"/>
      </w:tabs>
    </w:pPr>
  </w:style>
  <w:style w:type="character" w:customStyle="1" w:styleId="HeaderChar">
    <w:name w:val="Header Char"/>
    <w:basedOn w:val="DefaultParagraphFont"/>
    <w:link w:val="Header"/>
    <w:uiPriority w:val="99"/>
    <w:rsid w:val="000D6455"/>
    <w:rPr>
      <w:rFonts w:ascii="Arial" w:eastAsia="Arial Unicode MS" w:hAnsi="Arial" w:cs="Arial"/>
      <w:sz w:val="21"/>
      <w:szCs w:val="21"/>
      <w:lang w:val="en-GB" w:eastAsia="zh-CN"/>
    </w:rPr>
  </w:style>
  <w:style w:type="paragraph" w:customStyle="1" w:styleId="Level1">
    <w:name w:val="Level 1"/>
    <w:basedOn w:val="Body1"/>
    <w:next w:val="Body2"/>
    <w:rsid w:val="000D6455"/>
    <w:pPr>
      <w:tabs>
        <w:tab w:val="num" w:pos="709"/>
      </w:tabs>
      <w:ind w:left="709" w:hanging="709"/>
      <w:outlineLvl w:val="0"/>
    </w:pPr>
  </w:style>
  <w:style w:type="paragraph" w:customStyle="1" w:styleId="Level2">
    <w:name w:val="Level 2"/>
    <w:basedOn w:val="Body2"/>
    <w:next w:val="Body2"/>
    <w:rsid w:val="000D6455"/>
    <w:pPr>
      <w:numPr>
        <w:ilvl w:val="1"/>
        <w:numId w:val="1"/>
      </w:numPr>
      <w:outlineLvl w:val="1"/>
    </w:pPr>
  </w:style>
  <w:style w:type="paragraph" w:customStyle="1" w:styleId="Level3">
    <w:name w:val="Level 3"/>
    <w:basedOn w:val="Normal"/>
    <w:next w:val="Normal"/>
    <w:link w:val="Level3Char"/>
    <w:rsid w:val="000D6455"/>
    <w:pPr>
      <w:spacing w:after="210"/>
      <w:outlineLvl w:val="2"/>
    </w:pPr>
  </w:style>
  <w:style w:type="paragraph" w:customStyle="1" w:styleId="Level4">
    <w:name w:val="Level 4"/>
    <w:basedOn w:val="Normal"/>
    <w:next w:val="Normal"/>
    <w:rsid w:val="000D6455"/>
    <w:pPr>
      <w:numPr>
        <w:ilvl w:val="3"/>
        <w:numId w:val="1"/>
      </w:numPr>
      <w:spacing w:after="210"/>
      <w:outlineLvl w:val="3"/>
    </w:pPr>
  </w:style>
  <w:style w:type="paragraph" w:customStyle="1" w:styleId="Level5">
    <w:name w:val="Level 5"/>
    <w:basedOn w:val="Normal"/>
    <w:next w:val="Normal"/>
    <w:rsid w:val="000D6455"/>
    <w:pPr>
      <w:numPr>
        <w:ilvl w:val="4"/>
        <w:numId w:val="1"/>
      </w:numPr>
      <w:spacing w:after="210"/>
      <w:outlineLvl w:val="4"/>
    </w:pPr>
  </w:style>
  <w:style w:type="paragraph" w:styleId="TOC10">
    <w:name w:val="toc 1"/>
    <w:basedOn w:val="Body"/>
    <w:next w:val="Normal"/>
    <w:autoRedefine/>
    <w:uiPriority w:val="39"/>
    <w:rsid w:val="000D6455"/>
    <w:pPr>
      <w:keepNext/>
      <w:tabs>
        <w:tab w:val="left" w:pos="709"/>
        <w:tab w:val="right" w:leader="dot" w:pos="9062"/>
      </w:tabs>
      <w:spacing w:after="120"/>
      <w:ind w:left="709" w:right="709" w:hanging="709"/>
      <w:jc w:val="center"/>
    </w:pPr>
  </w:style>
  <w:style w:type="character" w:customStyle="1" w:styleId="UnderlinedText">
    <w:name w:val="UnderlinedText"/>
    <w:basedOn w:val="DefaultParagraphFont"/>
    <w:rsid w:val="000D6455"/>
    <w:rPr>
      <w:rFonts w:cs="Times New Roman"/>
      <w:u w:val="single"/>
    </w:rPr>
  </w:style>
  <w:style w:type="paragraph" w:styleId="CommentText">
    <w:name w:val="annotation text"/>
    <w:basedOn w:val="Normal"/>
    <w:link w:val="CommentTextChar"/>
    <w:uiPriority w:val="99"/>
    <w:semiHidden/>
    <w:rsid w:val="000D6455"/>
    <w:rPr>
      <w:sz w:val="20"/>
    </w:rPr>
  </w:style>
  <w:style w:type="character" w:customStyle="1" w:styleId="CommentTextChar">
    <w:name w:val="Comment Text Char"/>
    <w:basedOn w:val="DefaultParagraphFont"/>
    <w:link w:val="CommentText"/>
    <w:uiPriority w:val="99"/>
    <w:semiHidden/>
    <w:rsid w:val="000D6455"/>
    <w:rPr>
      <w:rFonts w:ascii="Arial" w:eastAsia="Arial Unicode MS" w:hAnsi="Arial" w:cs="Arial"/>
      <w:sz w:val="20"/>
      <w:szCs w:val="21"/>
      <w:lang w:val="en-GB" w:eastAsia="zh-CN"/>
    </w:rPr>
  </w:style>
  <w:style w:type="character" w:styleId="Hyperlink">
    <w:name w:val="Hyperlink"/>
    <w:basedOn w:val="DefaultParagraphFont"/>
    <w:uiPriority w:val="99"/>
    <w:rsid w:val="000D6455"/>
    <w:rPr>
      <w:rFonts w:cs="Times New Roman"/>
      <w:color w:val="0000FF"/>
      <w:u w:val="single"/>
    </w:rPr>
  </w:style>
  <w:style w:type="character" w:styleId="PageNumber">
    <w:name w:val="page number"/>
    <w:basedOn w:val="DefaultParagraphFont"/>
    <w:uiPriority w:val="99"/>
    <w:semiHidden/>
    <w:rsid w:val="000D6455"/>
    <w:rPr>
      <w:rFonts w:cs="Times New Roman"/>
    </w:rPr>
  </w:style>
  <w:style w:type="character" w:customStyle="1" w:styleId="Body2Char">
    <w:name w:val="Body 2 Char"/>
    <w:basedOn w:val="DefaultParagraphFont"/>
    <w:link w:val="Body2"/>
    <w:locked/>
    <w:rsid w:val="000D6455"/>
    <w:rPr>
      <w:rFonts w:ascii="Arial" w:eastAsia="Arial Unicode MS" w:hAnsi="Arial" w:cs="Arial"/>
      <w:sz w:val="21"/>
      <w:szCs w:val="21"/>
      <w:lang w:val="en-GB" w:eastAsia="zh-CN"/>
    </w:rPr>
  </w:style>
  <w:style w:type="character" w:customStyle="1" w:styleId="Level3Char">
    <w:name w:val="Level 3 Char"/>
    <w:basedOn w:val="DefaultParagraphFont"/>
    <w:link w:val="Level3"/>
    <w:locked/>
    <w:rsid w:val="000D6455"/>
    <w:rPr>
      <w:rFonts w:ascii="Arial" w:eastAsia="Arial Unicode MS" w:hAnsi="Arial" w:cs="Arial"/>
      <w:sz w:val="21"/>
      <w:szCs w:val="21"/>
      <w:lang w:val="en-GB" w:eastAsia="zh-CN"/>
    </w:rPr>
  </w:style>
  <w:style w:type="paragraph" w:customStyle="1" w:styleId="Centeredtext">
    <w:name w:val="Centered text"/>
    <w:basedOn w:val="Normal"/>
    <w:link w:val="CenteredtextChar"/>
    <w:rsid w:val="000D6455"/>
    <w:pPr>
      <w:spacing w:after="210"/>
      <w:jc w:val="center"/>
    </w:pPr>
    <w:rPr>
      <w:rFonts w:eastAsia="Times New Roman" w:cs="Times New Roman"/>
      <w:szCs w:val="24"/>
      <w:lang w:eastAsia="en-US"/>
    </w:rPr>
  </w:style>
  <w:style w:type="character" w:customStyle="1" w:styleId="Body1Char">
    <w:name w:val="Body 1 Char"/>
    <w:basedOn w:val="DefaultParagraphFont"/>
    <w:link w:val="Body1"/>
    <w:locked/>
    <w:rsid w:val="000D6455"/>
    <w:rPr>
      <w:rFonts w:ascii="Arial" w:eastAsia="Arial Unicode MS" w:hAnsi="Arial" w:cs="Arial"/>
      <w:sz w:val="21"/>
      <w:szCs w:val="21"/>
      <w:lang w:val="en-GB" w:eastAsia="zh-CN"/>
    </w:rPr>
  </w:style>
  <w:style w:type="character" w:customStyle="1" w:styleId="CenteredtextChar">
    <w:name w:val="Centered text Char"/>
    <w:basedOn w:val="DefaultParagraphFont"/>
    <w:link w:val="Centeredtext"/>
    <w:locked/>
    <w:rsid w:val="000D6455"/>
    <w:rPr>
      <w:rFonts w:ascii="Arial" w:eastAsia="Times New Roman" w:hAnsi="Arial" w:cs="Times New Roman"/>
      <w:sz w:val="21"/>
      <w:szCs w:val="24"/>
      <w:lang w:val="en-GB"/>
    </w:rPr>
  </w:style>
  <w:style w:type="paragraph" w:customStyle="1" w:styleId="COVERPAGE">
    <w:name w:val="COVERPAGE"/>
    <w:basedOn w:val="Normal"/>
    <w:rsid w:val="000D6455"/>
    <w:pPr>
      <w:spacing w:line="288" w:lineRule="auto"/>
      <w:jc w:val="left"/>
    </w:pPr>
    <w:rPr>
      <w:rFonts w:ascii="CG Times" w:eastAsia="Calibri" w:hAnsi="CG Times" w:cs="Times New Roman"/>
      <w:sz w:val="22"/>
      <w:szCs w:val="20"/>
      <w:lang w:eastAsia="en-US"/>
    </w:rPr>
  </w:style>
  <w:style w:type="paragraph" w:customStyle="1" w:styleId="AONormal">
    <w:name w:val="AONormal"/>
    <w:rsid w:val="000D6455"/>
    <w:pPr>
      <w:spacing w:after="0" w:line="260" w:lineRule="atLeast"/>
      <w:jc w:val="both"/>
    </w:pPr>
    <w:rPr>
      <w:rFonts w:ascii="Times New Roman" w:eastAsia="Times New Roman" w:hAnsi="Times New Roman" w:cs="Times New Roman"/>
      <w:lang w:val="en-GB" w:eastAsia="ar-SA"/>
    </w:rPr>
  </w:style>
  <w:style w:type="paragraph" w:customStyle="1" w:styleId="TOC1">
    <w:name w:val="TOC1"/>
    <w:basedOn w:val="Level1"/>
    <w:rsid w:val="000D6455"/>
    <w:pPr>
      <w:keepNext/>
      <w:numPr>
        <w:numId w:val="1"/>
      </w:numPr>
      <w:tabs>
        <w:tab w:val="clear" w:pos="709"/>
        <w:tab w:val="num" w:pos="360"/>
      </w:tabs>
    </w:pPr>
    <w:rPr>
      <w:b/>
      <w:sz w:val="20"/>
      <w:szCs w:val="20"/>
    </w:rPr>
  </w:style>
  <w:style w:type="paragraph" w:customStyle="1" w:styleId="Style">
    <w:name w:val="Style"/>
    <w:rsid w:val="000D6455"/>
    <w:pPr>
      <w:widowControl w:val="0"/>
      <w:autoSpaceDE w:val="0"/>
      <w:autoSpaceDN w:val="0"/>
      <w:adjustRightInd w:val="0"/>
      <w:spacing w:after="0"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qFormat/>
    <w:rsid w:val="000D6455"/>
    <w:pPr>
      <w:bidi/>
      <w:spacing w:line="240" w:lineRule="auto"/>
      <w:ind w:left="720"/>
      <w:jc w:val="left"/>
    </w:pPr>
    <w:rPr>
      <w:rFonts w:ascii="Times New Roman" w:eastAsia="Times New Roman" w:hAnsi="Times New Roman" w:cs="Times New Roman"/>
      <w:sz w:val="24"/>
      <w:szCs w:val="24"/>
      <w:lang w:val="en-US"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2592</Words>
  <Characters>14780</Characters>
  <Application>Microsoft Office Word</Application>
  <DocSecurity>0</DocSecurity>
  <Lines>123</Lines>
  <Paragraphs>34</Paragraphs>
  <ScaleCrop>false</ScaleCrop>
  <Company>Pennant Technologies</Company>
  <LinksUpToDate>false</LinksUpToDate>
  <CharactersWithSpaces>17338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Varma</dc:creator>
  <cp:lastModifiedBy>subbarao.m</cp:lastModifiedBy>
  <cp:revision>1</cp:revision>
  <dcterms:created xsi:type="dcterms:W3CDTF">2015-10-08T05:53:00Z</dcterms:created>
  <dcterms:modified xsi:type="dcterms:W3CDTF">2015-10-08T05:53:00Z</dcterms:modified>
</cp:coreProperties>
</file>